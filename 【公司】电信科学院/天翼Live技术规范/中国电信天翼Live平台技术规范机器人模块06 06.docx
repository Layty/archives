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E0FAB7" w14:textId="77777777" w:rsidR="000A4187" w:rsidRPr="006021D8" w:rsidRDefault="00A91940" w:rsidP="000A4187">
      <w:r>
        <w:rPr>
          <w:noProof/>
        </w:rPr>
        <w:drawing>
          <wp:anchor distT="0" distB="0" distL="114300" distR="114300" simplePos="0" relativeHeight="251657728" behindDoc="0" locked="0" layoutInCell="1" allowOverlap="1" wp14:editId="6A089791">
            <wp:simplePos x="0" y="0"/>
            <wp:positionH relativeFrom="column">
              <wp:posOffset>0</wp:posOffset>
            </wp:positionH>
            <wp:positionV relativeFrom="paragraph">
              <wp:posOffset>99060</wp:posOffset>
            </wp:positionV>
            <wp:extent cx="1524000" cy="485775"/>
            <wp:effectExtent l="19050" t="0" r="0" b="0"/>
            <wp:wrapSquare wrapText="bothSides"/>
            <wp:docPr id="3" name="图片 3" descr="chinateleco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inatelecom1"/>
                    <pic:cNvPicPr>
                      <a:picLocks noChangeAspect="1" noChangeArrowheads="1"/>
                    </pic:cNvPicPr>
                  </pic:nvPicPr>
                  <pic:blipFill>
                    <a:blip r:embed="rId9"/>
                    <a:srcRect/>
                    <a:stretch>
                      <a:fillRect/>
                    </a:stretch>
                  </pic:blipFill>
                  <pic:spPr bwMode="auto">
                    <a:xfrm>
                      <a:off x="0" y="0"/>
                      <a:ext cx="1524000" cy="485775"/>
                    </a:xfrm>
                    <a:prstGeom prst="rect">
                      <a:avLst/>
                    </a:prstGeom>
                    <a:noFill/>
                    <a:ln w="9525">
                      <a:noFill/>
                      <a:miter lim="800000"/>
                      <a:headEnd/>
                      <a:tailEnd/>
                    </a:ln>
                  </pic:spPr>
                </pic:pic>
              </a:graphicData>
            </a:graphic>
          </wp:anchor>
        </w:drawing>
      </w:r>
    </w:p>
    <w:p w14:paraId="25FF25B2" w14:textId="77777777" w:rsidR="000A4187" w:rsidRPr="006021D8" w:rsidRDefault="000A4187" w:rsidP="000A4187"/>
    <w:p w14:paraId="4855EC57" w14:textId="77777777" w:rsidR="000A4187" w:rsidRPr="006021D8" w:rsidRDefault="000A4187" w:rsidP="000A4187"/>
    <w:p w14:paraId="235894CF" w14:textId="77777777" w:rsidR="000A4187" w:rsidRPr="006021D8" w:rsidRDefault="000A4187" w:rsidP="000A4187"/>
    <w:p w14:paraId="18517C74" w14:textId="77777777" w:rsidR="000A4187" w:rsidRPr="006021D8" w:rsidRDefault="000A4187" w:rsidP="000A4187"/>
    <w:p w14:paraId="09202AE9" w14:textId="77777777" w:rsidR="000A4187" w:rsidRPr="006021D8" w:rsidRDefault="000A4187" w:rsidP="000A4187"/>
    <w:p w14:paraId="321AEC09" w14:textId="77777777" w:rsidR="000A4187" w:rsidRPr="006021D8" w:rsidRDefault="000A4187" w:rsidP="000A4187"/>
    <w:p w14:paraId="4DDDE25F" w14:textId="77777777" w:rsidR="000A4187" w:rsidRPr="006021D8" w:rsidRDefault="000A4187" w:rsidP="000A4187"/>
    <w:p w14:paraId="54422CD4" w14:textId="77777777" w:rsidR="000A4187" w:rsidRDefault="000A4187" w:rsidP="000A4187">
      <w:pPr>
        <w:pStyle w:val="a9"/>
        <w:rPr>
          <w:color w:val="auto"/>
        </w:rPr>
      </w:pPr>
      <w:r w:rsidRPr="006021D8">
        <w:rPr>
          <w:rFonts w:hint="eastAsia"/>
          <w:color w:val="auto"/>
        </w:rPr>
        <w:t>中国</w:t>
      </w:r>
      <w:proofErr w:type="gramStart"/>
      <w:r w:rsidRPr="006021D8">
        <w:rPr>
          <w:rFonts w:hint="eastAsia"/>
          <w:color w:val="auto"/>
        </w:rPr>
        <w:t>电信</w:t>
      </w:r>
      <w:r>
        <w:rPr>
          <w:rFonts w:hint="eastAsia"/>
          <w:color w:val="auto"/>
        </w:rPr>
        <w:t>天</w:t>
      </w:r>
      <w:proofErr w:type="gramEnd"/>
      <w:r>
        <w:rPr>
          <w:rFonts w:hint="eastAsia"/>
          <w:color w:val="auto"/>
        </w:rPr>
        <w:t>翼Live平台</w:t>
      </w:r>
      <w:r w:rsidRPr="006021D8">
        <w:rPr>
          <w:rFonts w:hint="eastAsia"/>
          <w:color w:val="auto"/>
        </w:rPr>
        <w:t>技术规范</w:t>
      </w:r>
    </w:p>
    <w:p w14:paraId="09BEA473" w14:textId="77777777" w:rsidR="000A4187" w:rsidRPr="006021D8" w:rsidRDefault="000A4187" w:rsidP="000A4187">
      <w:pPr>
        <w:pStyle w:val="a9"/>
        <w:rPr>
          <w:color w:val="auto"/>
        </w:rPr>
      </w:pPr>
      <w:r>
        <w:rPr>
          <w:rFonts w:hint="eastAsia"/>
          <w:color w:val="auto"/>
        </w:rPr>
        <w:t>－</w:t>
      </w:r>
      <w:r w:rsidR="007C16CB">
        <w:rPr>
          <w:rFonts w:hint="eastAsia"/>
          <w:color w:val="auto"/>
        </w:rPr>
        <w:t>机器人</w:t>
      </w:r>
      <w:r>
        <w:rPr>
          <w:rFonts w:hint="eastAsia"/>
          <w:color w:val="auto"/>
        </w:rPr>
        <w:t>分册（V2.0）</w:t>
      </w:r>
    </w:p>
    <w:p w14:paraId="71B784AD" w14:textId="77777777" w:rsidR="000A4187" w:rsidRPr="006021D8" w:rsidRDefault="000A4187" w:rsidP="000A4187">
      <w:pPr>
        <w:pStyle w:val="aa"/>
      </w:pPr>
    </w:p>
    <w:p w14:paraId="2869C3D4" w14:textId="77777777" w:rsidR="000A4187" w:rsidRPr="006021D8" w:rsidRDefault="000A4187" w:rsidP="000A4187"/>
    <w:p w14:paraId="7C8A73E7" w14:textId="77777777" w:rsidR="000A4187" w:rsidRPr="006021D8" w:rsidRDefault="000A4187" w:rsidP="000A4187"/>
    <w:p w14:paraId="668D6797" w14:textId="77777777" w:rsidR="000A4187" w:rsidRPr="006021D8" w:rsidRDefault="000A4187" w:rsidP="000A4187"/>
    <w:p w14:paraId="59CC03AA" w14:textId="77777777" w:rsidR="000A4187" w:rsidRPr="006021D8" w:rsidRDefault="000A4187" w:rsidP="000A4187"/>
    <w:p w14:paraId="02B57B9C" w14:textId="77777777" w:rsidR="000A4187" w:rsidRPr="006021D8" w:rsidRDefault="000A4187" w:rsidP="000A4187"/>
    <w:p w14:paraId="0753C3E7" w14:textId="77777777" w:rsidR="000A4187" w:rsidRPr="006021D8" w:rsidRDefault="000A4187" w:rsidP="000A4187"/>
    <w:p w14:paraId="338F1930" w14:textId="77777777" w:rsidR="000A4187" w:rsidRPr="006021D8" w:rsidRDefault="000A4187" w:rsidP="000A4187"/>
    <w:p w14:paraId="13C60D9D" w14:textId="77777777" w:rsidR="000A4187" w:rsidRPr="006021D8" w:rsidRDefault="000A4187" w:rsidP="000A4187"/>
    <w:p w14:paraId="3004F9B2" w14:textId="77777777" w:rsidR="000A4187" w:rsidRPr="006021D8" w:rsidRDefault="000A4187" w:rsidP="000A4187"/>
    <w:p w14:paraId="49EBDF98" w14:textId="77777777" w:rsidR="000A4187" w:rsidRPr="006021D8" w:rsidRDefault="000A4187" w:rsidP="000A4187"/>
    <w:p w14:paraId="78ED95B5" w14:textId="77777777" w:rsidR="000A4187" w:rsidRPr="006021D8" w:rsidRDefault="000A4187" w:rsidP="000A4187"/>
    <w:p w14:paraId="4D952DD9" w14:textId="77777777" w:rsidR="000A4187" w:rsidRPr="006021D8" w:rsidRDefault="000A4187" w:rsidP="000A4187"/>
    <w:p w14:paraId="6F0CC9A7" w14:textId="77777777" w:rsidR="000A4187" w:rsidRPr="006021D8" w:rsidRDefault="000A4187" w:rsidP="000A4187"/>
    <w:p w14:paraId="58A0F41E" w14:textId="77777777" w:rsidR="000A4187" w:rsidRPr="006021D8" w:rsidRDefault="000A4187" w:rsidP="000A4187"/>
    <w:p w14:paraId="31C204D5" w14:textId="77777777" w:rsidR="000A4187" w:rsidRPr="006021D8" w:rsidRDefault="000A4187" w:rsidP="000A4187"/>
    <w:p w14:paraId="7B40225D" w14:textId="77777777" w:rsidR="000A4187" w:rsidRPr="006021D8" w:rsidRDefault="000A4187" w:rsidP="000A4187"/>
    <w:p w14:paraId="66733275" w14:textId="77777777" w:rsidR="000A4187" w:rsidRPr="006021D8" w:rsidRDefault="000A4187" w:rsidP="000A4187"/>
    <w:p w14:paraId="6C63A943" w14:textId="77777777" w:rsidR="000A4187" w:rsidRPr="006021D8" w:rsidRDefault="000A4187" w:rsidP="000A4187"/>
    <w:p w14:paraId="46616BB9" w14:textId="77777777" w:rsidR="000A4187" w:rsidRPr="000E3C71" w:rsidRDefault="000A4187" w:rsidP="000A4187">
      <w:pPr>
        <w:pStyle w:val="ad"/>
      </w:pPr>
      <w:r w:rsidRPr="000E3C71">
        <w:rPr>
          <w:rFonts w:hint="eastAsia"/>
        </w:rPr>
        <w:t>中国电信集团公司</w:t>
      </w:r>
    </w:p>
    <w:p w14:paraId="226E5FC4" w14:textId="77777777" w:rsidR="000A4187" w:rsidRDefault="000A4187" w:rsidP="000A4187">
      <w:pPr>
        <w:pStyle w:val="ad"/>
      </w:pPr>
    </w:p>
    <w:p w14:paraId="7F5CA795" w14:textId="77777777" w:rsidR="000A4187" w:rsidRPr="001F1DC4" w:rsidRDefault="000A4187" w:rsidP="000A4187">
      <w:pPr>
        <w:pStyle w:val="ad"/>
        <w:sectPr w:rsidR="000A4187" w:rsidRPr="001F1DC4" w:rsidSect="000A4187">
          <w:headerReference w:type="even" r:id="rId10"/>
          <w:footerReference w:type="even" r:id="rId11"/>
          <w:headerReference w:type="first" r:id="rId12"/>
          <w:footerReference w:type="first" r:id="rId13"/>
          <w:pgSz w:w="11906" w:h="16838"/>
          <w:pgMar w:top="1440" w:right="1800" w:bottom="1440" w:left="1800" w:header="851" w:footer="992" w:gutter="0"/>
          <w:pgNumType w:start="0"/>
          <w:cols w:space="425"/>
          <w:docGrid w:type="lines" w:linePitch="312"/>
        </w:sectPr>
      </w:pPr>
      <w:r>
        <w:rPr>
          <w:rFonts w:hint="eastAsia"/>
        </w:rPr>
        <w:t>2010年3月</w:t>
      </w:r>
    </w:p>
    <w:p w14:paraId="209606FA" w14:textId="77777777" w:rsidR="00AB6EE3" w:rsidRDefault="00AB6EE3" w:rsidP="00AB6EE3">
      <w:pPr>
        <w:pStyle w:val="1"/>
        <w:numPr>
          <w:ilvl w:val="0"/>
          <w:numId w:val="5"/>
        </w:numPr>
        <w:ind w:left="855"/>
      </w:pPr>
      <w:bookmarkStart w:id="0" w:name="_Toc260919934"/>
      <w:r>
        <w:rPr>
          <w:rFonts w:hint="eastAsia"/>
        </w:rPr>
        <w:lastRenderedPageBreak/>
        <w:t>适用范围</w:t>
      </w:r>
      <w:bookmarkEnd w:id="0"/>
    </w:p>
    <w:p w14:paraId="3696646F" w14:textId="77777777" w:rsidR="00AB6EE3" w:rsidRPr="00880DAB" w:rsidRDefault="00AB6EE3" w:rsidP="00AB6EE3">
      <w:pPr>
        <w:ind w:firstLine="420"/>
        <w:rPr>
          <w:sz w:val="21"/>
          <w:szCs w:val="21"/>
        </w:rPr>
      </w:pPr>
      <w:r w:rsidRPr="00880DAB">
        <w:rPr>
          <w:rFonts w:hint="eastAsia"/>
          <w:sz w:val="21"/>
          <w:szCs w:val="21"/>
        </w:rPr>
        <w:t>本规范适用于中国</w:t>
      </w:r>
      <w:proofErr w:type="gramStart"/>
      <w:r w:rsidRPr="00880DAB">
        <w:rPr>
          <w:rFonts w:hint="eastAsia"/>
          <w:sz w:val="21"/>
          <w:szCs w:val="21"/>
        </w:rPr>
        <w:t>电信</w:t>
      </w:r>
      <w:r>
        <w:rPr>
          <w:rFonts w:hint="eastAsia"/>
          <w:sz w:val="21"/>
          <w:szCs w:val="21"/>
        </w:rPr>
        <w:t>天</w:t>
      </w:r>
      <w:proofErr w:type="gramEnd"/>
      <w:r>
        <w:rPr>
          <w:rFonts w:hint="eastAsia"/>
          <w:sz w:val="21"/>
          <w:szCs w:val="21"/>
        </w:rPr>
        <w:t>翼</w:t>
      </w:r>
      <w:r>
        <w:rPr>
          <w:rFonts w:hint="eastAsia"/>
          <w:sz w:val="21"/>
          <w:szCs w:val="21"/>
        </w:rPr>
        <w:t>Live</w:t>
      </w:r>
      <w:r w:rsidRPr="00880DAB">
        <w:rPr>
          <w:rFonts w:hint="eastAsia"/>
          <w:sz w:val="21"/>
          <w:szCs w:val="21"/>
        </w:rPr>
        <w:t>产品的设计及研发，提供给为中国电信开发制造</w:t>
      </w:r>
      <w:r>
        <w:rPr>
          <w:rFonts w:hint="eastAsia"/>
          <w:sz w:val="21"/>
          <w:szCs w:val="21"/>
        </w:rPr>
        <w:t>天翼</w:t>
      </w:r>
      <w:r>
        <w:rPr>
          <w:rFonts w:hint="eastAsia"/>
          <w:sz w:val="21"/>
          <w:szCs w:val="21"/>
        </w:rPr>
        <w:t>Live</w:t>
      </w:r>
      <w:r>
        <w:rPr>
          <w:rFonts w:hint="eastAsia"/>
          <w:sz w:val="21"/>
          <w:szCs w:val="21"/>
        </w:rPr>
        <w:t>二期</w:t>
      </w:r>
      <w:r w:rsidRPr="00880DAB">
        <w:rPr>
          <w:rFonts w:hint="eastAsia"/>
          <w:sz w:val="21"/>
          <w:szCs w:val="21"/>
        </w:rPr>
        <w:t>的设备供应商。本规范是中国电信各级运营单位进行</w:t>
      </w:r>
      <w:r>
        <w:rPr>
          <w:rFonts w:hint="eastAsia"/>
          <w:sz w:val="21"/>
          <w:szCs w:val="21"/>
        </w:rPr>
        <w:t>天翼</w:t>
      </w:r>
      <w:r>
        <w:rPr>
          <w:rFonts w:hint="eastAsia"/>
          <w:sz w:val="21"/>
          <w:szCs w:val="21"/>
        </w:rPr>
        <w:t>Live</w:t>
      </w:r>
      <w:r>
        <w:rPr>
          <w:rFonts w:hint="eastAsia"/>
          <w:sz w:val="21"/>
          <w:szCs w:val="21"/>
        </w:rPr>
        <w:t>二期</w:t>
      </w:r>
      <w:r w:rsidRPr="00880DAB">
        <w:rPr>
          <w:rFonts w:hint="eastAsia"/>
          <w:sz w:val="21"/>
          <w:szCs w:val="21"/>
        </w:rPr>
        <w:t>招标采购、工程设计、网络运营、管理、维护等方面的技术依据。</w:t>
      </w:r>
    </w:p>
    <w:p w14:paraId="4297D855" w14:textId="77777777" w:rsidR="00AB6EE3" w:rsidRDefault="00AB6EE3" w:rsidP="00AB6EE3">
      <w:pPr>
        <w:pStyle w:val="1"/>
        <w:numPr>
          <w:ilvl w:val="0"/>
          <w:numId w:val="5"/>
        </w:numPr>
        <w:ind w:left="855"/>
      </w:pPr>
      <w:bookmarkStart w:id="1" w:name="_Toc260919935"/>
      <w:r>
        <w:rPr>
          <w:rFonts w:hint="eastAsia"/>
        </w:rPr>
        <w:lastRenderedPageBreak/>
        <w:t>引用标准</w:t>
      </w:r>
      <w:bookmarkEnd w:id="1"/>
    </w:p>
    <w:p w14:paraId="5652FED5" w14:textId="77777777" w:rsidR="00AB6EE3" w:rsidRPr="00D476C0" w:rsidRDefault="00AB6EE3" w:rsidP="00AB6EE3">
      <w:pPr>
        <w:pStyle w:val="a2"/>
        <w:numPr>
          <w:ilvl w:val="0"/>
          <w:numId w:val="39"/>
        </w:numPr>
        <w:spacing w:line="380" w:lineRule="exact"/>
        <w:ind w:left="304" w:firstLine="0"/>
        <w:jc w:val="left"/>
        <w:rPr>
          <w:szCs w:val="20"/>
        </w:rPr>
      </w:pPr>
      <w:r>
        <w:rPr>
          <w:rFonts w:hint="eastAsia"/>
          <w:szCs w:val="20"/>
        </w:rPr>
        <w:t xml:space="preserve">    </w:t>
      </w:r>
    </w:p>
    <w:p w14:paraId="490715EF" w14:textId="77777777" w:rsidR="00AB6EE3" w:rsidRPr="00D476C0" w:rsidRDefault="00AB6EE3" w:rsidP="00AB6EE3">
      <w:pPr>
        <w:pStyle w:val="a2"/>
        <w:numPr>
          <w:ilvl w:val="0"/>
          <w:numId w:val="39"/>
        </w:numPr>
        <w:spacing w:line="380" w:lineRule="exact"/>
        <w:ind w:left="288" w:firstLine="30"/>
        <w:jc w:val="left"/>
        <w:rPr>
          <w:szCs w:val="20"/>
        </w:rPr>
      </w:pPr>
    </w:p>
    <w:p w14:paraId="2FE14286" w14:textId="77777777" w:rsidR="00AB6EE3" w:rsidRPr="00D476C0" w:rsidRDefault="00AB6EE3" w:rsidP="00AB6EE3">
      <w:pPr>
        <w:pStyle w:val="a2"/>
        <w:numPr>
          <w:ilvl w:val="0"/>
          <w:numId w:val="39"/>
        </w:numPr>
        <w:spacing w:line="380" w:lineRule="exact"/>
        <w:ind w:left="288" w:firstLine="30"/>
        <w:jc w:val="left"/>
        <w:rPr>
          <w:szCs w:val="20"/>
        </w:rPr>
      </w:pPr>
      <w:bookmarkStart w:id="2" w:name="_Toc198022989"/>
      <w:bookmarkStart w:id="3" w:name="_Toc198022990"/>
      <w:bookmarkStart w:id="4" w:name="_Toc68599832"/>
      <w:bookmarkStart w:id="5" w:name="_Toc68921469"/>
      <w:bookmarkStart w:id="6" w:name="_Toc68921826"/>
      <w:bookmarkStart w:id="7" w:name="_Toc68922085"/>
      <w:bookmarkStart w:id="8" w:name="_Toc68923664"/>
      <w:bookmarkStart w:id="9" w:name="_Toc72251815"/>
      <w:bookmarkStart w:id="10" w:name="_Toc72252070"/>
      <w:bookmarkStart w:id="11" w:name="_Toc82266804"/>
      <w:bookmarkStart w:id="12" w:name="_Toc82266946"/>
      <w:bookmarkStart w:id="13" w:name="_Toc82267042"/>
      <w:bookmarkStart w:id="14" w:name="_Toc85266074"/>
      <w:bookmarkStart w:id="15" w:name="_Toc85266239"/>
      <w:bookmarkStart w:id="16" w:name="_Toc85266636"/>
      <w:bookmarkStart w:id="17" w:name="_Toc87793203"/>
      <w:bookmarkStart w:id="18" w:name="_Toc87793277"/>
      <w:bookmarkStart w:id="19" w:name="_Toc87796147"/>
      <w:bookmarkEnd w:id="2"/>
      <w:bookmarkEnd w:id="3"/>
      <w:bookmarkEnd w:id="4"/>
    </w:p>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14:paraId="6FC1DA34" w14:textId="77777777" w:rsidR="00AB6EE3" w:rsidRPr="00A6087A" w:rsidRDefault="00AB6EE3" w:rsidP="00AB6EE3"/>
    <w:p w14:paraId="7ADD00B0" w14:textId="77777777" w:rsidR="00AB6EE3" w:rsidRDefault="00AB6EE3" w:rsidP="00AB6EE3">
      <w:pPr>
        <w:pStyle w:val="1"/>
        <w:numPr>
          <w:ilvl w:val="0"/>
          <w:numId w:val="5"/>
        </w:numPr>
        <w:ind w:left="855"/>
      </w:pPr>
      <w:bookmarkStart w:id="20" w:name="_Toc260919936"/>
      <w:r>
        <w:rPr>
          <w:rFonts w:hint="eastAsia"/>
        </w:rPr>
        <w:lastRenderedPageBreak/>
        <w:t>名词定义及缩略语</w:t>
      </w:r>
      <w:bookmarkEnd w:id="20"/>
    </w:p>
    <w:tbl>
      <w:tblPr>
        <w:tblW w:w="4429" w:type="pct"/>
        <w:jc w:val="center"/>
        <w:tblCellMar>
          <w:left w:w="57" w:type="dxa"/>
          <w:right w:w="57" w:type="dxa"/>
        </w:tblCellMar>
        <w:tblLook w:val="0000" w:firstRow="0" w:lastRow="0" w:firstColumn="0" w:lastColumn="0" w:noHBand="0" w:noVBand="0"/>
      </w:tblPr>
      <w:tblGrid>
        <w:gridCol w:w="1450"/>
        <w:gridCol w:w="3557"/>
        <w:gridCol w:w="2451"/>
      </w:tblGrid>
      <w:tr w:rsidR="00AB6EE3" w:rsidRPr="00CA4F44" w14:paraId="774EB33E" w14:textId="77777777" w:rsidTr="0089744D">
        <w:trPr>
          <w:cantSplit/>
          <w:tblHeader/>
          <w:jc w:val="center"/>
        </w:trPr>
        <w:tc>
          <w:tcPr>
            <w:tcW w:w="972" w:type="pct"/>
            <w:tcBorders>
              <w:top w:val="single" w:sz="6" w:space="0" w:color="auto"/>
              <w:left w:val="single" w:sz="6" w:space="0" w:color="auto"/>
              <w:bottom w:val="single" w:sz="6" w:space="0" w:color="auto"/>
              <w:right w:val="single" w:sz="6" w:space="0" w:color="auto"/>
            </w:tcBorders>
            <w:shd w:val="clear" w:color="auto" w:fill="E6E6E6"/>
          </w:tcPr>
          <w:p w14:paraId="0B704D43" w14:textId="77777777" w:rsidR="00AB6EE3" w:rsidRPr="00F249D3" w:rsidRDefault="00AB6EE3" w:rsidP="0089744D">
            <w:pPr>
              <w:pStyle w:val="Char1"/>
              <w:ind w:left="-32" w:firstLineChars="21" w:firstLine="44"/>
            </w:pPr>
            <w:r w:rsidRPr="00CA4F44">
              <w:rPr>
                <w:rFonts w:eastAsia="黑体" w:hint="eastAsia"/>
                <w:b w:val="0"/>
              </w:rPr>
              <w:t>缩略语</w:t>
            </w:r>
          </w:p>
        </w:tc>
        <w:tc>
          <w:tcPr>
            <w:tcW w:w="2385" w:type="pct"/>
            <w:tcBorders>
              <w:top w:val="single" w:sz="6" w:space="0" w:color="auto"/>
              <w:left w:val="single" w:sz="6" w:space="0" w:color="auto"/>
              <w:bottom w:val="single" w:sz="6" w:space="0" w:color="auto"/>
              <w:right w:val="single" w:sz="4" w:space="0" w:color="auto"/>
            </w:tcBorders>
            <w:shd w:val="clear" w:color="auto" w:fill="E6E6E6"/>
          </w:tcPr>
          <w:p w14:paraId="6E50B76A" w14:textId="77777777" w:rsidR="00AB6EE3" w:rsidRPr="00F249D3" w:rsidRDefault="00AB6EE3" w:rsidP="0089744D">
            <w:pPr>
              <w:pStyle w:val="Char1"/>
              <w:ind w:left="-32" w:firstLineChars="21" w:firstLine="44"/>
            </w:pPr>
            <w:r w:rsidRPr="00CA4F44">
              <w:rPr>
                <w:rFonts w:eastAsia="黑体" w:hint="eastAsia"/>
                <w:b w:val="0"/>
              </w:rPr>
              <w:t>英文全名</w:t>
            </w:r>
          </w:p>
        </w:tc>
        <w:tc>
          <w:tcPr>
            <w:tcW w:w="1643" w:type="pct"/>
            <w:tcBorders>
              <w:top w:val="single" w:sz="6" w:space="0" w:color="auto"/>
              <w:left w:val="single" w:sz="4" w:space="0" w:color="auto"/>
              <w:bottom w:val="single" w:sz="6" w:space="0" w:color="auto"/>
              <w:right w:val="single" w:sz="6" w:space="0" w:color="auto"/>
            </w:tcBorders>
            <w:shd w:val="clear" w:color="auto" w:fill="E6E6E6"/>
          </w:tcPr>
          <w:p w14:paraId="29994091" w14:textId="77777777" w:rsidR="00AB6EE3" w:rsidRPr="00CA4F44" w:rsidRDefault="00AB6EE3" w:rsidP="0089744D">
            <w:pPr>
              <w:pStyle w:val="Char1"/>
              <w:ind w:left="-32" w:firstLineChars="21" w:firstLine="44"/>
              <w:rPr>
                <w:rFonts w:eastAsia="黑体"/>
                <w:b w:val="0"/>
              </w:rPr>
            </w:pPr>
            <w:r w:rsidRPr="00CA4F44">
              <w:rPr>
                <w:rFonts w:eastAsia="黑体" w:hint="eastAsia"/>
                <w:b w:val="0"/>
              </w:rPr>
              <w:t>中文全名</w:t>
            </w:r>
          </w:p>
        </w:tc>
      </w:tr>
      <w:tr w:rsidR="00AB6EE3" w:rsidRPr="00496E05" w14:paraId="4F483669" w14:textId="77777777" w:rsidTr="0089744D">
        <w:trPr>
          <w:trHeight w:val="280"/>
          <w:jc w:val="center"/>
        </w:trPr>
        <w:tc>
          <w:tcPr>
            <w:tcW w:w="972" w:type="pct"/>
            <w:tcBorders>
              <w:top w:val="single" w:sz="6" w:space="0" w:color="auto"/>
              <w:left w:val="single" w:sz="6" w:space="0" w:color="auto"/>
              <w:bottom w:val="single" w:sz="6" w:space="0" w:color="auto"/>
              <w:right w:val="single" w:sz="6" w:space="0" w:color="auto"/>
            </w:tcBorders>
            <w:vAlign w:val="center"/>
          </w:tcPr>
          <w:p w14:paraId="213F570C" w14:textId="77777777" w:rsidR="00AB6EE3" w:rsidRPr="00496E05" w:rsidRDefault="00AB6EE3" w:rsidP="0089744D">
            <w:pPr>
              <w:pStyle w:val="af5"/>
              <w:widowControl/>
              <w:autoSpaceDE/>
              <w:autoSpaceDN/>
              <w:adjustRightInd/>
              <w:rPr>
                <w:rFonts w:ascii="Arial" w:hAnsi="Arial"/>
              </w:rPr>
            </w:pPr>
            <w:smartTag w:uri="urn:schemas-microsoft-com:office:smarttags" w:element="chmetcnv">
              <w:smartTagPr>
                <w:attr w:name="TCSC" w:val="0"/>
                <w:attr w:name="NumberType" w:val="1"/>
                <w:attr w:name="Negative" w:val="False"/>
                <w:attr w:name="HasSpace" w:val="False"/>
                <w:attr w:name="SourceValue" w:val="3"/>
                <w:attr w:name="UnitName" w:val="g"/>
              </w:smartTagPr>
              <w:r w:rsidRPr="00496E05">
                <w:rPr>
                  <w:rFonts w:ascii="Arial" w:hAnsi="Arial" w:hint="eastAsia"/>
                </w:rPr>
                <w:t>3G</w:t>
              </w:r>
            </w:smartTag>
          </w:p>
        </w:tc>
        <w:tc>
          <w:tcPr>
            <w:tcW w:w="2385" w:type="pct"/>
            <w:tcBorders>
              <w:top w:val="single" w:sz="6" w:space="0" w:color="auto"/>
              <w:left w:val="single" w:sz="6" w:space="0" w:color="auto"/>
              <w:bottom w:val="single" w:sz="6" w:space="0" w:color="auto"/>
              <w:right w:val="single" w:sz="4" w:space="0" w:color="auto"/>
            </w:tcBorders>
            <w:vAlign w:val="center"/>
          </w:tcPr>
          <w:p w14:paraId="15FB3536" w14:textId="77777777" w:rsidR="00AB6EE3" w:rsidRPr="00496E05" w:rsidRDefault="00AB6EE3" w:rsidP="0089744D">
            <w:pPr>
              <w:pStyle w:val="af5"/>
              <w:widowControl/>
              <w:autoSpaceDE/>
              <w:autoSpaceDN/>
              <w:adjustRightInd/>
              <w:rPr>
                <w:rFonts w:ascii="Arial" w:hAnsi="Arial"/>
              </w:rPr>
            </w:pPr>
            <w:r w:rsidRPr="00496E05">
              <w:rPr>
                <w:rFonts w:ascii="Arial" w:hAnsi="Arial" w:hint="eastAsia"/>
              </w:rPr>
              <w:t>3rd Generation</w:t>
            </w:r>
          </w:p>
        </w:tc>
        <w:tc>
          <w:tcPr>
            <w:tcW w:w="1643" w:type="pct"/>
            <w:tcBorders>
              <w:top w:val="single" w:sz="6" w:space="0" w:color="auto"/>
              <w:left w:val="single" w:sz="4" w:space="0" w:color="auto"/>
              <w:bottom w:val="single" w:sz="6" w:space="0" w:color="auto"/>
              <w:right w:val="single" w:sz="6" w:space="0" w:color="auto"/>
            </w:tcBorders>
            <w:vAlign w:val="center"/>
          </w:tcPr>
          <w:p w14:paraId="613527E4" w14:textId="77777777" w:rsidR="00AB6EE3" w:rsidRPr="00496E05" w:rsidRDefault="00AB6EE3" w:rsidP="0089744D">
            <w:pPr>
              <w:pStyle w:val="af5"/>
              <w:widowControl/>
              <w:autoSpaceDE/>
              <w:autoSpaceDN/>
              <w:adjustRightInd/>
              <w:rPr>
                <w:rFonts w:ascii="Arial" w:hAnsi="Arial"/>
              </w:rPr>
            </w:pPr>
            <w:r w:rsidRPr="00496E05">
              <w:rPr>
                <w:rFonts w:ascii="Arial" w:hAnsi="Arial" w:hint="eastAsia"/>
              </w:rPr>
              <w:t>第三代移动通信</w:t>
            </w:r>
          </w:p>
        </w:tc>
      </w:tr>
      <w:tr w:rsidR="00AB6EE3" w:rsidRPr="00496E05" w14:paraId="0CDCBD84" w14:textId="77777777" w:rsidTr="0089744D">
        <w:trPr>
          <w:jc w:val="center"/>
        </w:trPr>
        <w:tc>
          <w:tcPr>
            <w:tcW w:w="972" w:type="pct"/>
            <w:tcBorders>
              <w:top w:val="single" w:sz="6" w:space="0" w:color="auto"/>
              <w:left w:val="single" w:sz="6" w:space="0" w:color="auto"/>
              <w:bottom w:val="single" w:sz="6" w:space="0" w:color="auto"/>
              <w:right w:val="single" w:sz="6" w:space="0" w:color="auto"/>
            </w:tcBorders>
            <w:vAlign w:val="center"/>
          </w:tcPr>
          <w:p w14:paraId="205C3928" w14:textId="77777777" w:rsidR="00AB6EE3" w:rsidRPr="00496E05" w:rsidRDefault="00AB6EE3" w:rsidP="0089744D">
            <w:pPr>
              <w:pStyle w:val="af5"/>
              <w:widowControl/>
              <w:autoSpaceDE/>
              <w:autoSpaceDN/>
              <w:adjustRightInd/>
              <w:rPr>
                <w:rFonts w:ascii="Arial" w:hAnsi="Arial"/>
              </w:rPr>
            </w:pPr>
          </w:p>
        </w:tc>
        <w:tc>
          <w:tcPr>
            <w:tcW w:w="2385" w:type="pct"/>
            <w:tcBorders>
              <w:top w:val="single" w:sz="6" w:space="0" w:color="auto"/>
              <w:left w:val="single" w:sz="6" w:space="0" w:color="auto"/>
              <w:bottom w:val="single" w:sz="6" w:space="0" w:color="auto"/>
              <w:right w:val="single" w:sz="4" w:space="0" w:color="auto"/>
            </w:tcBorders>
            <w:vAlign w:val="center"/>
          </w:tcPr>
          <w:p w14:paraId="0D09734C" w14:textId="77777777" w:rsidR="00AB6EE3" w:rsidRPr="00496E05" w:rsidRDefault="00AB6EE3" w:rsidP="0089744D">
            <w:pPr>
              <w:pStyle w:val="af5"/>
              <w:widowControl/>
              <w:autoSpaceDE/>
              <w:autoSpaceDN/>
              <w:adjustRightInd/>
              <w:rPr>
                <w:rFonts w:ascii="Arial" w:hAnsi="Arial"/>
              </w:rPr>
            </w:pPr>
          </w:p>
        </w:tc>
        <w:tc>
          <w:tcPr>
            <w:tcW w:w="1643" w:type="pct"/>
            <w:tcBorders>
              <w:top w:val="single" w:sz="6" w:space="0" w:color="auto"/>
              <w:left w:val="single" w:sz="4" w:space="0" w:color="auto"/>
              <w:bottom w:val="single" w:sz="6" w:space="0" w:color="auto"/>
              <w:right w:val="single" w:sz="6" w:space="0" w:color="auto"/>
            </w:tcBorders>
            <w:vAlign w:val="center"/>
          </w:tcPr>
          <w:p w14:paraId="3E98F430" w14:textId="77777777" w:rsidR="00AB6EE3" w:rsidRPr="00496E05" w:rsidRDefault="00AB6EE3" w:rsidP="0089744D">
            <w:pPr>
              <w:pStyle w:val="af5"/>
              <w:widowControl/>
              <w:autoSpaceDE/>
              <w:autoSpaceDN/>
              <w:adjustRightInd/>
              <w:rPr>
                <w:rFonts w:ascii="Arial" w:hAnsi="Arial"/>
              </w:rPr>
            </w:pPr>
          </w:p>
        </w:tc>
      </w:tr>
      <w:tr w:rsidR="00AB6EE3" w:rsidRPr="00496E05" w14:paraId="0AC4D0C7" w14:textId="77777777" w:rsidTr="0089744D">
        <w:trPr>
          <w:jc w:val="center"/>
        </w:trPr>
        <w:tc>
          <w:tcPr>
            <w:tcW w:w="972" w:type="pct"/>
            <w:tcBorders>
              <w:top w:val="single" w:sz="6" w:space="0" w:color="auto"/>
              <w:left w:val="single" w:sz="6" w:space="0" w:color="auto"/>
              <w:bottom w:val="single" w:sz="6" w:space="0" w:color="auto"/>
              <w:right w:val="single" w:sz="6" w:space="0" w:color="auto"/>
            </w:tcBorders>
            <w:vAlign w:val="center"/>
          </w:tcPr>
          <w:p w14:paraId="0B5F2FE5" w14:textId="77777777" w:rsidR="00AB6EE3" w:rsidRPr="00496E05" w:rsidRDefault="00AB6EE3" w:rsidP="0089744D">
            <w:pPr>
              <w:pStyle w:val="af5"/>
              <w:widowControl/>
              <w:autoSpaceDE/>
              <w:autoSpaceDN/>
              <w:adjustRightInd/>
              <w:rPr>
                <w:rFonts w:ascii="Arial" w:hAnsi="Arial"/>
              </w:rPr>
            </w:pPr>
          </w:p>
        </w:tc>
        <w:tc>
          <w:tcPr>
            <w:tcW w:w="2385" w:type="pct"/>
            <w:tcBorders>
              <w:top w:val="single" w:sz="6" w:space="0" w:color="auto"/>
              <w:left w:val="single" w:sz="6" w:space="0" w:color="auto"/>
              <w:bottom w:val="single" w:sz="6" w:space="0" w:color="auto"/>
              <w:right w:val="single" w:sz="4" w:space="0" w:color="auto"/>
            </w:tcBorders>
            <w:vAlign w:val="center"/>
          </w:tcPr>
          <w:p w14:paraId="5DBD2DD8" w14:textId="77777777" w:rsidR="00AB6EE3" w:rsidRPr="00496E05" w:rsidRDefault="00AB6EE3" w:rsidP="0089744D">
            <w:pPr>
              <w:pStyle w:val="af5"/>
              <w:widowControl/>
              <w:autoSpaceDE/>
              <w:autoSpaceDN/>
              <w:adjustRightInd/>
              <w:rPr>
                <w:rFonts w:ascii="Arial" w:hAnsi="Arial"/>
              </w:rPr>
            </w:pPr>
          </w:p>
        </w:tc>
        <w:tc>
          <w:tcPr>
            <w:tcW w:w="1643" w:type="pct"/>
            <w:tcBorders>
              <w:top w:val="single" w:sz="6" w:space="0" w:color="auto"/>
              <w:left w:val="single" w:sz="4" w:space="0" w:color="auto"/>
              <w:bottom w:val="single" w:sz="6" w:space="0" w:color="auto"/>
              <w:right w:val="single" w:sz="6" w:space="0" w:color="auto"/>
            </w:tcBorders>
            <w:vAlign w:val="center"/>
          </w:tcPr>
          <w:p w14:paraId="3D94A683" w14:textId="77777777" w:rsidR="00AB6EE3" w:rsidRPr="00496E05" w:rsidRDefault="00AB6EE3" w:rsidP="0089744D">
            <w:pPr>
              <w:pStyle w:val="af5"/>
              <w:widowControl/>
              <w:autoSpaceDE/>
              <w:autoSpaceDN/>
              <w:adjustRightInd/>
              <w:rPr>
                <w:rFonts w:ascii="Arial" w:hAnsi="Arial"/>
              </w:rPr>
            </w:pPr>
          </w:p>
        </w:tc>
      </w:tr>
      <w:tr w:rsidR="00AB6EE3" w:rsidRPr="00496E05" w14:paraId="565A75AA" w14:textId="77777777" w:rsidTr="0089744D">
        <w:trPr>
          <w:jc w:val="center"/>
        </w:trPr>
        <w:tc>
          <w:tcPr>
            <w:tcW w:w="972" w:type="pct"/>
            <w:tcBorders>
              <w:top w:val="single" w:sz="6" w:space="0" w:color="auto"/>
              <w:left w:val="single" w:sz="6" w:space="0" w:color="auto"/>
              <w:bottom w:val="single" w:sz="6" w:space="0" w:color="auto"/>
              <w:right w:val="single" w:sz="6" w:space="0" w:color="auto"/>
            </w:tcBorders>
            <w:vAlign w:val="center"/>
          </w:tcPr>
          <w:p w14:paraId="3B8A05F6" w14:textId="77777777" w:rsidR="00AB6EE3" w:rsidRPr="00496E05" w:rsidRDefault="00AB6EE3" w:rsidP="0089744D">
            <w:pPr>
              <w:pStyle w:val="af5"/>
              <w:widowControl/>
              <w:autoSpaceDE/>
              <w:autoSpaceDN/>
              <w:adjustRightInd/>
              <w:rPr>
                <w:rFonts w:ascii="Arial" w:hAnsi="Arial"/>
              </w:rPr>
            </w:pPr>
          </w:p>
        </w:tc>
        <w:tc>
          <w:tcPr>
            <w:tcW w:w="2385" w:type="pct"/>
            <w:tcBorders>
              <w:top w:val="single" w:sz="6" w:space="0" w:color="auto"/>
              <w:left w:val="single" w:sz="6" w:space="0" w:color="auto"/>
              <w:bottom w:val="single" w:sz="6" w:space="0" w:color="auto"/>
              <w:right w:val="single" w:sz="4" w:space="0" w:color="auto"/>
            </w:tcBorders>
            <w:vAlign w:val="center"/>
          </w:tcPr>
          <w:p w14:paraId="39137387" w14:textId="77777777" w:rsidR="00AB6EE3" w:rsidRPr="00496E05" w:rsidRDefault="00AB6EE3" w:rsidP="0089744D">
            <w:pPr>
              <w:pStyle w:val="af5"/>
              <w:widowControl/>
              <w:autoSpaceDE/>
              <w:autoSpaceDN/>
              <w:adjustRightInd/>
              <w:rPr>
                <w:rFonts w:ascii="Arial" w:hAnsi="Arial"/>
              </w:rPr>
            </w:pPr>
          </w:p>
        </w:tc>
        <w:tc>
          <w:tcPr>
            <w:tcW w:w="1643" w:type="pct"/>
            <w:tcBorders>
              <w:top w:val="single" w:sz="6" w:space="0" w:color="auto"/>
              <w:left w:val="single" w:sz="4" w:space="0" w:color="auto"/>
              <w:bottom w:val="single" w:sz="6" w:space="0" w:color="auto"/>
              <w:right w:val="single" w:sz="6" w:space="0" w:color="auto"/>
            </w:tcBorders>
            <w:vAlign w:val="center"/>
          </w:tcPr>
          <w:p w14:paraId="3A43CE9F" w14:textId="77777777" w:rsidR="00AB6EE3" w:rsidRPr="00496E05" w:rsidRDefault="00AB6EE3" w:rsidP="0089744D">
            <w:pPr>
              <w:pStyle w:val="af5"/>
              <w:widowControl/>
              <w:autoSpaceDE/>
              <w:autoSpaceDN/>
              <w:adjustRightInd/>
              <w:rPr>
                <w:rFonts w:ascii="Arial" w:hAnsi="Arial"/>
              </w:rPr>
            </w:pPr>
          </w:p>
        </w:tc>
      </w:tr>
      <w:tr w:rsidR="00AB6EE3" w:rsidRPr="00496E05" w14:paraId="6A903ACA" w14:textId="77777777" w:rsidTr="0089744D">
        <w:trPr>
          <w:jc w:val="center"/>
        </w:trPr>
        <w:tc>
          <w:tcPr>
            <w:tcW w:w="972" w:type="pct"/>
            <w:tcBorders>
              <w:top w:val="single" w:sz="6" w:space="0" w:color="auto"/>
              <w:left w:val="single" w:sz="6" w:space="0" w:color="auto"/>
              <w:bottom w:val="single" w:sz="6" w:space="0" w:color="auto"/>
              <w:right w:val="single" w:sz="6" w:space="0" w:color="auto"/>
            </w:tcBorders>
            <w:vAlign w:val="center"/>
          </w:tcPr>
          <w:p w14:paraId="6760D4AB" w14:textId="77777777" w:rsidR="00AB6EE3" w:rsidRPr="00496E05" w:rsidRDefault="00AB6EE3" w:rsidP="0089744D">
            <w:pPr>
              <w:pStyle w:val="af5"/>
              <w:widowControl/>
              <w:autoSpaceDE/>
              <w:autoSpaceDN/>
              <w:adjustRightInd/>
              <w:rPr>
                <w:rFonts w:ascii="Arial" w:hAnsi="Arial"/>
              </w:rPr>
            </w:pPr>
          </w:p>
        </w:tc>
        <w:tc>
          <w:tcPr>
            <w:tcW w:w="2385" w:type="pct"/>
            <w:tcBorders>
              <w:top w:val="single" w:sz="6" w:space="0" w:color="auto"/>
              <w:left w:val="single" w:sz="6" w:space="0" w:color="auto"/>
              <w:bottom w:val="single" w:sz="6" w:space="0" w:color="auto"/>
              <w:right w:val="single" w:sz="4" w:space="0" w:color="auto"/>
            </w:tcBorders>
            <w:vAlign w:val="center"/>
          </w:tcPr>
          <w:p w14:paraId="08CBA321" w14:textId="77777777" w:rsidR="00AB6EE3" w:rsidRPr="00496E05" w:rsidRDefault="00AB6EE3" w:rsidP="0089744D">
            <w:pPr>
              <w:pStyle w:val="af5"/>
              <w:widowControl/>
              <w:autoSpaceDE/>
              <w:autoSpaceDN/>
              <w:adjustRightInd/>
              <w:rPr>
                <w:rFonts w:ascii="Arial" w:hAnsi="Arial"/>
              </w:rPr>
            </w:pPr>
          </w:p>
        </w:tc>
        <w:tc>
          <w:tcPr>
            <w:tcW w:w="1643" w:type="pct"/>
            <w:tcBorders>
              <w:top w:val="single" w:sz="6" w:space="0" w:color="auto"/>
              <w:left w:val="single" w:sz="4" w:space="0" w:color="auto"/>
              <w:bottom w:val="single" w:sz="6" w:space="0" w:color="auto"/>
              <w:right w:val="single" w:sz="6" w:space="0" w:color="auto"/>
            </w:tcBorders>
            <w:vAlign w:val="center"/>
          </w:tcPr>
          <w:p w14:paraId="073DD7E6" w14:textId="77777777" w:rsidR="00AB6EE3" w:rsidRPr="00496E05" w:rsidRDefault="00AB6EE3" w:rsidP="0089744D">
            <w:pPr>
              <w:pStyle w:val="af5"/>
              <w:widowControl/>
              <w:autoSpaceDE/>
              <w:autoSpaceDN/>
              <w:adjustRightInd/>
              <w:rPr>
                <w:rFonts w:ascii="Arial" w:hAnsi="Arial"/>
              </w:rPr>
            </w:pPr>
          </w:p>
        </w:tc>
      </w:tr>
      <w:tr w:rsidR="00AB6EE3" w:rsidRPr="00496E05" w14:paraId="4F0C81E1" w14:textId="77777777" w:rsidTr="0089744D">
        <w:trPr>
          <w:jc w:val="center"/>
        </w:trPr>
        <w:tc>
          <w:tcPr>
            <w:tcW w:w="972" w:type="pct"/>
            <w:tcBorders>
              <w:top w:val="single" w:sz="6" w:space="0" w:color="auto"/>
              <w:left w:val="single" w:sz="6" w:space="0" w:color="auto"/>
              <w:bottom w:val="single" w:sz="6" w:space="0" w:color="auto"/>
              <w:right w:val="single" w:sz="6" w:space="0" w:color="auto"/>
            </w:tcBorders>
            <w:vAlign w:val="center"/>
          </w:tcPr>
          <w:p w14:paraId="3A2C45FA" w14:textId="77777777" w:rsidR="00AB6EE3" w:rsidRPr="00496E05" w:rsidRDefault="00AB6EE3" w:rsidP="0089744D">
            <w:pPr>
              <w:pStyle w:val="af5"/>
              <w:widowControl/>
              <w:autoSpaceDE/>
              <w:autoSpaceDN/>
              <w:adjustRightInd/>
              <w:rPr>
                <w:rFonts w:ascii="Arial" w:hAnsi="Arial"/>
              </w:rPr>
            </w:pPr>
          </w:p>
        </w:tc>
        <w:tc>
          <w:tcPr>
            <w:tcW w:w="2385" w:type="pct"/>
            <w:tcBorders>
              <w:top w:val="single" w:sz="6" w:space="0" w:color="auto"/>
              <w:left w:val="single" w:sz="6" w:space="0" w:color="auto"/>
              <w:bottom w:val="single" w:sz="6" w:space="0" w:color="auto"/>
              <w:right w:val="single" w:sz="4" w:space="0" w:color="auto"/>
            </w:tcBorders>
            <w:vAlign w:val="center"/>
          </w:tcPr>
          <w:p w14:paraId="4F85658E" w14:textId="77777777" w:rsidR="00AB6EE3" w:rsidRPr="00496E05" w:rsidRDefault="00AB6EE3" w:rsidP="0089744D">
            <w:pPr>
              <w:pStyle w:val="af5"/>
              <w:widowControl/>
              <w:autoSpaceDE/>
              <w:autoSpaceDN/>
              <w:adjustRightInd/>
              <w:rPr>
                <w:rFonts w:ascii="Arial" w:hAnsi="Arial"/>
              </w:rPr>
            </w:pPr>
          </w:p>
        </w:tc>
        <w:tc>
          <w:tcPr>
            <w:tcW w:w="1643" w:type="pct"/>
            <w:tcBorders>
              <w:top w:val="single" w:sz="6" w:space="0" w:color="auto"/>
              <w:left w:val="single" w:sz="4" w:space="0" w:color="auto"/>
              <w:bottom w:val="single" w:sz="6" w:space="0" w:color="auto"/>
              <w:right w:val="single" w:sz="6" w:space="0" w:color="auto"/>
            </w:tcBorders>
            <w:vAlign w:val="center"/>
          </w:tcPr>
          <w:p w14:paraId="4B95DB57" w14:textId="77777777" w:rsidR="00AB6EE3" w:rsidRPr="00496E05" w:rsidRDefault="00AB6EE3" w:rsidP="0089744D">
            <w:pPr>
              <w:pStyle w:val="af5"/>
              <w:widowControl/>
              <w:autoSpaceDE/>
              <w:autoSpaceDN/>
              <w:adjustRightInd/>
              <w:rPr>
                <w:rFonts w:ascii="Arial" w:hAnsi="Arial"/>
              </w:rPr>
            </w:pPr>
          </w:p>
        </w:tc>
      </w:tr>
      <w:tr w:rsidR="00AB6EE3" w:rsidRPr="00496E05" w14:paraId="3836E9EF" w14:textId="77777777" w:rsidTr="0089744D">
        <w:trPr>
          <w:jc w:val="center"/>
        </w:trPr>
        <w:tc>
          <w:tcPr>
            <w:tcW w:w="972" w:type="pct"/>
            <w:tcBorders>
              <w:top w:val="single" w:sz="6" w:space="0" w:color="auto"/>
              <w:left w:val="single" w:sz="6" w:space="0" w:color="auto"/>
              <w:bottom w:val="single" w:sz="6" w:space="0" w:color="auto"/>
              <w:right w:val="single" w:sz="6" w:space="0" w:color="auto"/>
            </w:tcBorders>
            <w:vAlign w:val="center"/>
          </w:tcPr>
          <w:p w14:paraId="2DDF7672" w14:textId="77777777" w:rsidR="00AB6EE3" w:rsidRPr="00496E05" w:rsidRDefault="00AB6EE3" w:rsidP="0089744D">
            <w:pPr>
              <w:pStyle w:val="af5"/>
              <w:widowControl/>
              <w:autoSpaceDE/>
              <w:autoSpaceDN/>
              <w:adjustRightInd/>
              <w:rPr>
                <w:rFonts w:ascii="Arial" w:hAnsi="Arial"/>
              </w:rPr>
            </w:pPr>
          </w:p>
        </w:tc>
        <w:tc>
          <w:tcPr>
            <w:tcW w:w="2385" w:type="pct"/>
            <w:tcBorders>
              <w:top w:val="single" w:sz="6" w:space="0" w:color="auto"/>
              <w:left w:val="single" w:sz="6" w:space="0" w:color="auto"/>
              <w:bottom w:val="single" w:sz="6" w:space="0" w:color="auto"/>
              <w:right w:val="single" w:sz="4" w:space="0" w:color="auto"/>
            </w:tcBorders>
            <w:vAlign w:val="center"/>
          </w:tcPr>
          <w:p w14:paraId="70CFC7DB" w14:textId="77777777" w:rsidR="00AB6EE3" w:rsidRPr="00496E05" w:rsidRDefault="00AB6EE3" w:rsidP="0089744D">
            <w:pPr>
              <w:pStyle w:val="af5"/>
              <w:widowControl/>
              <w:autoSpaceDE/>
              <w:autoSpaceDN/>
              <w:adjustRightInd/>
              <w:rPr>
                <w:rFonts w:ascii="Arial" w:hAnsi="Arial"/>
              </w:rPr>
            </w:pPr>
          </w:p>
        </w:tc>
        <w:tc>
          <w:tcPr>
            <w:tcW w:w="1643" w:type="pct"/>
            <w:tcBorders>
              <w:top w:val="single" w:sz="6" w:space="0" w:color="auto"/>
              <w:left w:val="single" w:sz="4" w:space="0" w:color="auto"/>
              <w:bottom w:val="single" w:sz="6" w:space="0" w:color="auto"/>
              <w:right w:val="single" w:sz="6" w:space="0" w:color="auto"/>
            </w:tcBorders>
            <w:vAlign w:val="center"/>
          </w:tcPr>
          <w:p w14:paraId="6E331198" w14:textId="77777777" w:rsidR="00AB6EE3" w:rsidRPr="00496E05" w:rsidRDefault="00AB6EE3" w:rsidP="0089744D">
            <w:pPr>
              <w:pStyle w:val="af5"/>
              <w:widowControl/>
              <w:autoSpaceDE/>
              <w:autoSpaceDN/>
              <w:adjustRightInd/>
              <w:rPr>
                <w:rFonts w:ascii="Arial" w:hAnsi="Arial"/>
              </w:rPr>
            </w:pPr>
          </w:p>
        </w:tc>
      </w:tr>
      <w:tr w:rsidR="00AB6EE3" w:rsidRPr="00496E05" w14:paraId="685FD769" w14:textId="77777777" w:rsidTr="0089744D">
        <w:trPr>
          <w:jc w:val="center"/>
        </w:trPr>
        <w:tc>
          <w:tcPr>
            <w:tcW w:w="972" w:type="pct"/>
            <w:tcBorders>
              <w:top w:val="single" w:sz="6" w:space="0" w:color="auto"/>
              <w:left w:val="single" w:sz="6" w:space="0" w:color="auto"/>
              <w:bottom w:val="single" w:sz="6" w:space="0" w:color="auto"/>
              <w:right w:val="single" w:sz="6" w:space="0" w:color="auto"/>
            </w:tcBorders>
            <w:vAlign w:val="center"/>
          </w:tcPr>
          <w:p w14:paraId="2DB93717" w14:textId="77777777" w:rsidR="00AB6EE3" w:rsidRPr="00496E05" w:rsidRDefault="00AB6EE3" w:rsidP="0089744D">
            <w:pPr>
              <w:pStyle w:val="af5"/>
              <w:widowControl/>
              <w:autoSpaceDE/>
              <w:autoSpaceDN/>
              <w:adjustRightInd/>
              <w:rPr>
                <w:rFonts w:ascii="Arial" w:hAnsi="Arial"/>
              </w:rPr>
            </w:pPr>
          </w:p>
        </w:tc>
        <w:tc>
          <w:tcPr>
            <w:tcW w:w="2385" w:type="pct"/>
            <w:tcBorders>
              <w:top w:val="single" w:sz="6" w:space="0" w:color="auto"/>
              <w:left w:val="single" w:sz="6" w:space="0" w:color="auto"/>
              <w:bottom w:val="single" w:sz="6" w:space="0" w:color="auto"/>
              <w:right w:val="single" w:sz="4" w:space="0" w:color="auto"/>
            </w:tcBorders>
            <w:vAlign w:val="center"/>
          </w:tcPr>
          <w:p w14:paraId="358328D9" w14:textId="77777777" w:rsidR="00AB6EE3" w:rsidRPr="00496E05" w:rsidRDefault="00AB6EE3" w:rsidP="0089744D">
            <w:pPr>
              <w:pStyle w:val="af5"/>
              <w:widowControl/>
              <w:autoSpaceDE/>
              <w:autoSpaceDN/>
              <w:adjustRightInd/>
              <w:rPr>
                <w:rFonts w:ascii="Arial" w:hAnsi="Arial"/>
              </w:rPr>
            </w:pPr>
          </w:p>
        </w:tc>
        <w:tc>
          <w:tcPr>
            <w:tcW w:w="1643" w:type="pct"/>
            <w:tcBorders>
              <w:top w:val="single" w:sz="6" w:space="0" w:color="auto"/>
              <w:left w:val="single" w:sz="4" w:space="0" w:color="auto"/>
              <w:bottom w:val="single" w:sz="6" w:space="0" w:color="auto"/>
              <w:right w:val="single" w:sz="6" w:space="0" w:color="auto"/>
            </w:tcBorders>
            <w:vAlign w:val="center"/>
          </w:tcPr>
          <w:p w14:paraId="03C2EF38" w14:textId="77777777" w:rsidR="00AB6EE3" w:rsidRPr="00496E05" w:rsidRDefault="00AB6EE3" w:rsidP="0089744D">
            <w:pPr>
              <w:pStyle w:val="af5"/>
              <w:widowControl/>
              <w:autoSpaceDE/>
              <w:autoSpaceDN/>
              <w:adjustRightInd/>
              <w:rPr>
                <w:rFonts w:ascii="Arial" w:hAnsi="Arial"/>
              </w:rPr>
            </w:pPr>
          </w:p>
        </w:tc>
      </w:tr>
      <w:tr w:rsidR="00AB6EE3" w:rsidRPr="00496E05" w14:paraId="2CA39D93" w14:textId="77777777" w:rsidTr="0089744D">
        <w:trPr>
          <w:jc w:val="center"/>
        </w:trPr>
        <w:tc>
          <w:tcPr>
            <w:tcW w:w="972" w:type="pct"/>
            <w:tcBorders>
              <w:top w:val="single" w:sz="6" w:space="0" w:color="auto"/>
              <w:left w:val="single" w:sz="6" w:space="0" w:color="auto"/>
              <w:bottom w:val="single" w:sz="6" w:space="0" w:color="auto"/>
              <w:right w:val="single" w:sz="6" w:space="0" w:color="auto"/>
            </w:tcBorders>
            <w:vAlign w:val="center"/>
          </w:tcPr>
          <w:p w14:paraId="3FD7CD75" w14:textId="77777777" w:rsidR="00AB6EE3" w:rsidRPr="00496E05" w:rsidRDefault="00AB6EE3" w:rsidP="0089744D">
            <w:pPr>
              <w:pStyle w:val="af5"/>
              <w:widowControl/>
              <w:autoSpaceDE/>
              <w:autoSpaceDN/>
              <w:adjustRightInd/>
              <w:rPr>
                <w:rFonts w:ascii="Arial" w:hAnsi="Arial"/>
              </w:rPr>
            </w:pPr>
          </w:p>
        </w:tc>
        <w:tc>
          <w:tcPr>
            <w:tcW w:w="2385" w:type="pct"/>
            <w:tcBorders>
              <w:top w:val="single" w:sz="6" w:space="0" w:color="auto"/>
              <w:left w:val="single" w:sz="6" w:space="0" w:color="auto"/>
              <w:bottom w:val="single" w:sz="6" w:space="0" w:color="auto"/>
              <w:right w:val="single" w:sz="4" w:space="0" w:color="auto"/>
            </w:tcBorders>
            <w:vAlign w:val="center"/>
          </w:tcPr>
          <w:p w14:paraId="54F1D413" w14:textId="77777777" w:rsidR="00AB6EE3" w:rsidRPr="00496E05" w:rsidRDefault="00AB6EE3" w:rsidP="0089744D">
            <w:pPr>
              <w:pStyle w:val="af5"/>
              <w:widowControl/>
              <w:autoSpaceDE/>
              <w:autoSpaceDN/>
              <w:adjustRightInd/>
              <w:rPr>
                <w:rFonts w:ascii="Arial" w:hAnsi="Arial"/>
              </w:rPr>
            </w:pPr>
          </w:p>
        </w:tc>
        <w:tc>
          <w:tcPr>
            <w:tcW w:w="1643" w:type="pct"/>
            <w:tcBorders>
              <w:top w:val="single" w:sz="6" w:space="0" w:color="auto"/>
              <w:left w:val="single" w:sz="4" w:space="0" w:color="auto"/>
              <w:bottom w:val="single" w:sz="6" w:space="0" w:color="auto"/>
              <w:right w:val="single" w:sz="6" w:space="0" w:color="auto"/>
            </w:tcBorders>
            <w:vAlign w:val="center"/>
          </w:tcPr>
          <w:p w14:paraId="5C61BD2F" w14:textId="77777777" w:rsidR="00AB6EE3" w:rsidRPr="00496E05" w:rsidRDefault="00AB6EE3" w:rsidP="0089744D">
            <w:pPr>
              <w:pStyle w:val="af5"/>
              <w:widowControl/>
              <w:autoSpaceDE/>
              <w:autoSpaceDN/>
              <w:adjustRightInd/>
              <w:rPr>
                <w:rFonts w:ascii="Arial" w:hAnsi="Arial"/>
              </w:rPr>
            </w:pPr>
          </w:p>
        </w:tc>
      </w:tr>
      <w:tr w:rsidR="00AB6EE3" w:rsidRPr="00496E05" w14:paraId="6B8424DB" w14:textId="77777777" w:rsidTr="0089744D">
        <w:trPr>
          <w:jc w:val="center"/>
        </w:trPr>
        <w:tc>
          <w:tcPr>
            <w:tcW w:w="972" w:type="pct"/>
            <w:tcBorders>
              <w:top w:val="single" w:sz="6" w:space="0" w:color="auto"/>
              <w:left w:val="single" w:sz="6" w:space="0" w:color="auto"/>
              <w:bottom w:val="single" w:sz="6" w:space="0" w:color="auto"/>
              <w:right w:val="single" w:sz="6" w:space="0" w:color="auto"/>
            </w:tcBorders>
            <w:vAlign w:val="center"/>
          </w:tcPr>
          <w:p w14:paraId="1BE0E0A7" w14:textId="77777777" w:rsidR="00AB6EE3" w:rsidRPr="00496E05" w:rsidRDefault="00AB6EE3" w:rsidP="0089744D">
            <w:pPr>
              <w:pStyle w:val="af5"/>
              <w:widowControl/>
              <w:autoSpaceDE/>
              <w:autoSpaceDN/>
              <w:adjustRightInd/>
              <w:rPr>
                <w:rFonts w:ascii="Arial" w:hAnsi="Arial"/>
              </w:rPr>
            </w:pPr>
          </w:p>
        </w:tc>
        <w:tc>
          <w:tcPr>
            <w:tcW w:w="2385" w:type="pct"/>
            <w:tcBorders>
              <w:top w:val="single" w:sz="6" w:space="0" w:color="auto"/>
              <w:left w:val="single" w:sz="6" w:space="0" w:color="auto"/>
              <w:bottom w:val="single" w:sz="6" w:space="0" w:color="auto"/>
              <w:right w:val="single" w:sz="4" w:space="0" w:color="auto"/>
            </w:tcBorders>
            <w:vAlign w:val="center"/>
          </w:tcPr>
          <w:p w14:paraId="1D172EC0" w14:textId="77777777" w:rsidR="00AB6EE3" w:rsidRPr="00496E05" w:rsidRDefault="00AB6EE3" w:rsidP="0089744D">
            <w:pPr>
              <w:pStyle w:val="af5"/>
              <w:widowControl/>
              <w:autoSpaceDE/>
              <w:autoSpaceDN/>
              <w:adjustRightInd/>
              <w:rPr>
                <w:rFonts w:ascii="Arial" w:hAnsi="Arial"/>
              </w:rPr>
            </w:pPr>
          </w:p>
        </w:tc>
        <w:tc>
          <w:tcPr>
            <w:tcW w:w="1643" w:type="pct"/>
            <w:tcBorders>
              <w:top w:val="single" w:sz="6" w:space="0" w:color="auto"/>
              <w:left w:val="single" w:sz="4" w:space="0" w:color="auto"/>
              <w:bottom w:val="single" w:sz="6" w:space="0" w:color="auto"/>
              <w:right w:val="single" w:sz="6" w:space="0" w:color="auto"/>
            </w:tcBorders>
            <w:vAlign w:val="center"/>
          </w:tcPr>
          <w:p w14:paraId="1D694B8D" w14:textId="77777777" w:rsidR="00AB6EE3" w:rsidRPr="00496E05" w:rsidRDefault="00AB6EE3" w:rsidP="0089744D">
            <w:pPr>
              <w:pStyle w:val="af5"/>
              <w:widowControl/>
              <w:autoSpaceDE/>
              <w:autoSpaceDN/>
              <w:adjustRightInd/>
              <w:rPr>
                <w:rFonts w:ascii="Arial" w:hAnsi="Arial"/>
              </w:rPr>
            </w:pPr>
          </w:p>
        </w:tc>
      </w:tr>
      <w:tr w:rsidR="00AB6EE3" w:rsidRPr="00496E05" w14:paraId="7F1C7A39" w14:textId="77777777" w:rsidTr="0089744D">
        <w:trPr>
          <w:jc w:val="center"/>
        </w:trPr>
        <w:tc>
          <w:tcPr>
            <w:tcW w:w="972" w:type="pct"/>
            <w:tcBorders>
              <w:top w:val="single" w:sz="6" w:space="0" w:color="auto"/>
              <w:left w:val="single" w:sz="6" w:space="0" w:color="auto"/>
              <w:bottom w:val="single" w:sz="6" w:space="0" w:color="auto"/>
              <w:right w:val="single" w:sz="6" w:space="0" w:color="auto"/>
            </w:tcBorders>
            <w:vAlign w:val="center"/>
          </w:tcPr>
          <w:p w14:paraId="4786CE15" w14:textId="77777777" w:rsidR="00AB6EE3" w:rsidRPr="00496E05" w:rsidRDefault="00AB6EE3" w:rsidP="0089744D">
            <w:pPr>
              <w:pStyle w:val="af5"/>
              <w:widowControl/>
              <w:autoSpaceDE/>
              <w:autoSpaceDN/>
              <w:adjustRightInd/>
              <w:rPr>
                <w:rFonts w:ascii="Arial" w:hAnsi="Arial"/>
              </w:rPr>
            </w:pPr>
          </w:p>
        </w:tc>
        <w:tc>
          <w:tcPr>
            <w:tcW w:w="2385" w:type="pct"/>
            <w:tcBorders>
              <w:top w:val="single" w:sz="6" w:space="0" w:color="auto"/>
              <w:left w:val="single" w:sz="6" w:space="0" w:color="auto"/>
              <w:bottom w:val="single" w:sz="6" w:space="0" w:color="auto"/>
              <w:right w:val="single" w:sz="4" w:space="0" w:color="auto"/>
            </w:tcBorders>
            <w:vAlign w:val="center"/>
          </w:tcPr>
          <w:p w14:paraId="199CE475" w14:textId="77777777" w:rsidR="00AB6EE3" w:rsidRPr="00496E05" w:rsidRDefault="00AB6EE3" w:rsidP="0089744D">
            <w:pPr>
              <w:pStyle w:val="af5"/>
              <w:widowControl/>
              <w:autoSpaceDE/>
              <w:autoSpaceDN/>
              <w:adjustRightInd/>
              <w:rPr>
                <w:rFonts w:ascii="Arial" w:hAnsi="Arial"/>
              </w:rPr>
            </w:pPr>
          </w:p>
        </w:tc>
        <w:tc>
          <w:tcPr>
            <w:tcW w:w="1643" w:type="pct"/>
            <w:tcBorders>
              <w:top w:val="single" w:sz="6" w:space="0" w:color="auto"/>
              <w:left w:val="single" w:sz="4" w:space="0" w:color="auto"/>
              <w:bottom w:val="single" w:sz="6" w:space="0" w:color="auto"/>
              <w:right w:val="single" w:sz="6" w:space="0" w:color="auto"/>
            </w:tcBorders>
            <w:vAlign w:val="center"/>
          </w:tcPr>
          <w:p w14:paraId="32F51467" w14:textId="77777777" w:rsidR="00AB6EE3" w:rsidRPr="00496E05" w:rsidRDefault="00AB6EE3" w:rsidP="0089744D">
            <w:pPr>
              <w:pStyle w:val="af5"/>
              <w:widowControl/>
              <w:autoSpaceDE/>
              <w:autoSpaceDN/>
              <w:adjustRightInd/>
              <w:rPr>
                <w:rFonts w:ascii="Arial" w:hAnsi="Arial"/>
              </w:rPr>
            </w:pPr>
          </w:p>
        </w:tc>
      </w:tr>
      <w:tr w:rsidR="00AB6EE3" w:rsidRPr="00496E05" w14:paraId="492396EF" w14:textId="77777777" w:rsidTr="0089744D">
        <w:trPr>
          <w:jc w:val="center"/>
        </w:trPr>
        <w:tc>
          <w:tcPr>
            <w:tcW w:w="972" w:type="pct"/>
            <w:tcBorders>
              <w:top w:val="single" w:sz="6" w:space="0" w:color="auto"/>
              <w:left w:val="single" w:sz="6" w:space="0" w:color="auto"/>
              <w:bottom w:val="single" w:sz="6" w:space="0" w:color="auto"/>
              <w:right w:val="single" w:sz="6" w:space="0" w:color="auto"/>
            </w:tcBorders>
            <w:vAlign w:val="center"/>
          </w:tcPr>
          <w:p w14:paraId="0289CF80" w14:textId="77777777" w:rsidR="00AB6EE3" w:rsidRPr="00496E05" w:rsidRDefault="00AB6EE3" w:rsidP="0089744D">
            <w:pPr>
              <w:pStyle w:val="af5"/>
              <w:widowControl/>
              <w:autoSpaceDE/>
              <w:autoSpaceDN/>
              <w:adjustRightInd/>
              <w:rPr>
                <w:rFonts w:ascii="Arial" w:hAnsi="Arial"/>
              </w:rPr>
            </w:pPr>
          </w:p>
        </w:tc>
        <w:tc>
          <w:tcPr>
            <w:tcW w:w="2385" w:type="pct"/>
            <w:tcBorders>
              <w:top w:val="single" w:sz="6" w:space="0" w:color="auto"/>
              <w:left w:val="single" w:sz="6" w:space="0" w:color="auto"/>
              <w:bottom w:val="single" w:sz="6" w:space="0" w:color="auto"/>
              <w:right w:val="single" w:sz="4" w:space="0" w:color="auto"/>
            </w:tcBorders>
            <w:vAlign w:val="center"/>
          </w:tcPr>
          <w:p w14:paraId="7BEA1F76" w14:textId="77777777" w:rsidR="00AB6EE3" w:rsidRPr="00496E05" w:rsidRDefault="00AB6EE3" w:rsidP="0089744D">
            <w:pPr>
              <w:pStyle w:val="af5"/>
              <w:widowControl/>
              <w:autoSpaceDE/>
              <w:autoSpaceDN/>
              <w:adjustRightInd/>
              <w:rPr>
                <w:rFonts w:ascii="Arial" w:hAnsi="Arial"/>
              </w:rPr>
            </w:pPr>
          </w:p>
        </w:tc>
        <w:tc>
          <w:tcPr>
            <w:tcW w:w="1643" w:type="pct"/>
            <w:tcBorders>
              <w:top w:val="single" w:sz="6" w:space="0" w:color="auto"/>
              <w:left w:val="single" w:sz="4" w:space="0" w:color="auto"/>
              <w:bottom w:val="single" w:sz="6" w:space="0" w:color="auto"/>
              <w:right w:val="single" w:sz="6" w:space="0" w:color="auto"/>
            </w:tcBorders>
            <w:vAlign w:val="center"/>
          </w:tcPr>
          <w:p w14:paraId="5FC5FA63" w14:textId="77777777" w:rsidR="00AB6EE3" w:rsidRPr="00496E05" w:rsidRDefault="00AB6EE3" w:rsidP="0089744D">
            <w:pPr>
              <w:pStyle w:val="af5"/>
              <w:widowControl/>
              <w:autoSpaceDE/>
              <w:autoSpaceDN/>
              <w:adjustRightInd/>
              <w:rPr>
                <w:rFonts w:ascii="Arial" w:hAnsi="Arial"/>
              </w:rPr>
            </w:pPr>
          </w:p>
        </w:tc>
      </w:tr>
      <w:tr w:rsidR="00AB6EE3" w:rsidRPr="00496E05" w14:paraId="5D7B47CE" w14:textId="77777777" w:rsidTr="0089744D">
        <w:trPr>
          <w:jc w:val="center"/>
        </w:trPr>
        <w:tc>
          <w:tcPr>
            <w:tcW w:w="972" w:type="pct"/>
            <w:tcBorders>
              <w:top w:val="single" w:sz="6" w:space="0" w:color="auto"/>
              <w:left w:val="single" w:sz="6" w:space="0" w:color="auto"/>
              <w:bottom w:val="single" w:sz="6" w:space="0" w:color="auto"/>
              <w:right w:val="single" w:sz="6" w:space="0" w:color="auto"/>
            </w:tcBorders>
            <w:vAlign w:val="center"/>
          </w:tcPr>
          <w:p w14:paraId="75622909" w14:textId="77777777" w:rsidR="00AB6EE3" w:rsidRPr="00496E05" w:rsidRDefault="00AB6EE3" w:rsidP="0089744D">
            <w:pPr>
              <w:pStyle w:val="af5"/>
              <w:widowControl/>
              <w:autoSpaceDE/>
              <w:autoSpaceDN/>
              <w:adjustRightInd/>
              <w:rPr>
                <w:rFonts w:ascii="Arial" w:hAnsi="Arial"/>
              </w:rPr>
            </w:pPr>
          </w:p>
        </w:tc>
        <w:tc>
          <w:tcPr>
            <w:tcW w:w="2385" w:type="pct"/>
            <w:tcBorders>
              <w:top w:val="single" w:sz="6" w:space="0" w:color="auto"/>
              <w:left w:val="single" w:sz="6" w:space="0" w:color="auto"/>
              <w:bottom w:val="single" w:sz="6" w:space="0" w:color="auto"/>
              <w:right w:val="single" w:sz="4" w:space="0" w:color="auto"/>
            </w:tcBorders>
            <w:vAlign w:val="center"/>
          </w:tcPr>
          <w:p w14:paraId="51CD32C8" w14:textId="77777777" w:rsidR="00AB6EE3" w:rsidRPr="00496E05" w:rsidRDefault="00AB6EE3" w:rsidP="0089744D">
            <w:pPr>
              <w:pStyle w:val="af5"/>
              <w:widowControl/>
              <w:autoSpaceDE/>
              <w:autoSpaceDN/>
              <w:adjustRightInd/>
              <w:rPr>
                <w:rFonts w:ascii="Arial" w:hAnsi="Arial"/>
              </w:rPr>
            </w:pPr>
          </w:p>
        </w:tc>
        <w:tc>
          <w:tcPr>
            <w:tcW w:w="1643" w:type="pct"/>
            <w:tcBorders>
              <w:top w:val="single" w:sz="6" w:space="0" w:color="auto"/>
              <w:left w:val="single" w:sz="4" w:space="0" w:color="auto"/>
              <w:bottom w:val="single" w:sz="6" w:space="0" w:color="auto"/>
              <w:right w:val="single" w:sz="6" w:space="0" w:color="auto"/>
            </w:tcBorders>
            <w:vAlign w:val="center"/>
          </w:tcPr>
          <w:p w14:paraId="48220DE1" w14:textId="77777777" w:rsidR="00AB6EE3" w:rsidRPr="00496E05" w:rsidRDefault="00AB6EE3" w:rsidP="0089744D">
            <w:pPr>
              <w:pStyle w:val="af5"/>
              <w:widowControl/>
              <w:autoSpaceDE/>
              <w:autoSpaceDN/>
              <w:adjustRightInd/>
              <w:rPr>
                <w:rFonts w:ascii="Arial" w:hAnsi="Arial"/>
              </w:rPr>
            </w:pPr>
          </w:p>
        </w:tc>
      </w:tr>
      <w:tr w:rsidR="00AB6EE3" w:rsidRPr="00496E05" w14:paraId="143E9CE0" w14:textId="77777777" w:rsidTr="0089744D">
        <w:trPr>
          <w:jc w:val="center"/>
        </w:trPr>
        <w:tc>
          <w:tcPr>
            <w:tcW w:w="972" w:type="pct"/>
            <w:tcBorders>
              <w:top w:val="single" w:sz="6" w:space="0" w:color="auto"/>
              <w:left w:val="single" w:sz="6" w:space="0" w:color="auto"/>
              <w:bottom w:val="single" w:sz="6" w:space="0" w:color="auto"/>
              <w:right w:val="single" w:sz="6" w:space="0" w:color="auto"/>
            </w:tcBorders>
            <w:vAlign w:val="center"/>
          </w:tcPr>
          <w:p w14:paraId="5D7E8639" w14:textId="77777777" w:rsidR="00AB6EE3" w:rsidRPr="00496E05" w:rsidRDefault="00AB6EE3" w:rsidP="0089744D">
            <w:pPr>
              <w:pStyle w:val="af5"/>
              <w:widowControl/>
              <w:autoSpaceDE/>
              <w:autoSpaceDN/>
              <w:adjustRightInd/>
              <w:rPr>
                <w:rFonts w:ascii="Arial" w:hAnsi="Arial"/>
              </w:rPr>
            </w:pPr>
          </w:p>
        </w:tc>
        <w:tc>
          <w:tcPr>
            <w:tcW w:w="2385" w:type="pct"/>
            <w:tcBorders>
              <w:top w:val="single" w:sz="6" w:space="0" w:color="auto"/>
              <w:left w:val="single" w:sz="6" w:space="0" w:color="auto"/>
              <w:bottom w:val="single" w:sz="6" w:space="0" w:color="auto"/>
              <w:right w:val="single" w:sz="4" w:space="0" w:color="auto"/>
            </w:tcBorders>
            <w:vAlign w:val="center"/>
          </w:tcPr>
          <w:p w14:paraId="59F0111F" w14:textId="77777777" w:rsidR="00AB6EE3" w:rsidRPr="00496E05" w:rsidRDefault="00AB6EE3" w:rsidP="0089744D">
            <w:pPr>
              <w:pStyle w:val="af5"/>
              <w:widowControl/>
              <w:autoSpaceDE/>
              <w:autoSpaceDN/>
              <w:adjustRightInd/>
              <w:rPr>
                <w:rFonts w:ascii="Arial" w:hAnsi="Arial"/>
              </w:rPr>
            </w:pPr>
          </w:p>
        </w:tc>
        <w:tc>
          <w:tcPr>
            <w:tcW w:w="1643" w:type="pct"/>
            <w:tcBorders>
              <w:top w:val="single" w:sz="6" w:space="0" w:color="auto"/>
              <w:left w:val="single" w:sz="4" w:space="0" w:color="auto"/>
              <w:bottom w:val="single" w:sz="6" w:space="0" w:color="auto"/>
              <w:right w:val="single" w:sz="6" w:space="0" w:color="auto"/>
            </w:tcBorders>
            <w:vAlign w:val="center"/>
          </w:tcPr>
          <w:p w14:paraId="69CDB8FC" w14:textId="77777777" w:rsidR="00AB6EE3" w:rsidRPr="00496E05" w:rsidRDefault="00AB6EE3" w:rsidP="0089744D">
            <w:pPr>
              <w:pStyle w:val="af5"/>
              <w:widowControl/>
              <w:autoSpaceDE/>
              <w:autoSpaceDN/>
              <w:adjustRightInd/>
              <w:rPr>
                <w:rFonts w:ascii="Arial" w:hAnsi="Arial"/>
              </w:rPr>
            </w:pPr>
          </w:p>
        </w:tc>
      </w:tr>
      <w:tr w:rsidR="00AB6EE3" w:rsidRPr="00496E05" w14:paraId="138854FC" w14:textId="77777777" w:rsidTr="0089744D">
        <w:trPr>
          <w:jc w:val="center"/>
        </w:trPr>
        <w:tc>
          <w:tcPr>
            <w:tcW w:w="972" w:type="pct"/>
            <w:tcBorders>
              <w:top w:val="single" w:sz="6" w:space="0" w:color="auto"/>
              <w:left w:val="single" w:sz="6" w:space="0" w:color="auto"/>
              <w:bottom w:val="single" w:sz="6" w:space="0" w:color="auto"/>
              <w:right w:val="single" w:sz="6" w:space="0" w:color="auto"/>
            </w:tcBorders>
            <w:vAlign w:val="center"/>
          </w:tcPr>
          <w:p w14:paraId="4115047B" w14:textId="77777777" w:rsidR="00AB6EE3" w:rsidRPr="00496E05" w:rsidRDefault="00AB6EE3" w:rsidP="0089744D">
            <w:pPr>
              <w:pStyle w:val="af5"/>
              <w:widowControl/>
              <w:autoSpaceDE/>
              <w:autoSpaceDN/>
              <w:adjustRightInd/>
              <w:rPr>
                <w:rFonts w:ascii="Arial" w:hAnsi="Arial"/>
              </w:rPr>
            </w:pPr>
          </w:p>
        </w:tc>
        <w:tc>
          <w:tcPr>
            <w:tcW w:w="2385" w:type="pct"/>
            <w:tcBorders>
              <w:top w:val="single" w:sz="6" w:space="0" w:color="auto"/>
              <w:left w:val="single" w:sz="6" w:space="0" w:color="auto"/>
              <w:bottom w:val="single" w:sz="6" w:space="0" w:color="auto"/>
              <w:right w:val="single" w:sz="4" w:space="0" w:color="auto"/>
            </w:tcBorders>
            <w:vAlign w:val="center"/>
          </w:tcPr>
          <w:p w14:paraId="5E59CAFB" w14:textId="77777777" w:rsidR="00AB6EE3" w:rsidRPr="00496E05" w:rsidRDefault="00AB6EE3" w:rsidP="0089744D">
            <w:pPr>
              <w:pStyle w:val="af5"/>
              <w:widowControl/>
              <w:autoSpaceDE/>
              <w:autoSpaceDN/>
              <w:adjustRightInd/>
              <w:rPr>
                <w:rFonts w:ascii="Arial" w:hAnsi="Arial"/>
              </w:rPr>
            </w:pPr>
          </w:p>
        </w:tc>
        <w:tc>
          <w:tcPr>
            <w:tcW w:w="1643" w:type="pct"/>
            <w:tcBorders>
              <w:top w:val="single" w:sz="6" w:space="0" w:color="auto"/>
              <w:left w:val="single" w:sz="4" w:space="0" w:color="auto"/>
              <w:bottom w:val="single" w:sz="6" w:space="0" w:color="auto"/>
              <w:right w:val="single" w:sz="6" w:space="0" w:color="auto"/>
            </w:tcBorders>
            <w:vAlign w:val="center"/>
          </w:tcPr>
          <w:p w14:paraId="35CCF965" w14:textId="77777777" w:rsidR="00AB6EE3" w:rsidRPr="00496E05" w:rsidRDefault="00AB6EE3" w:rsidP="0089744D">
            <w:pPr>
              <w:pStyle w:val="af5"/>
              <w:widowControl/>
              <w:autoSpaceDE/>
              <w:autoSpaceDN/>
              <w:adjustRightInd/>
              <w:rPr>
                <w:rFonts w:ascii="Arial" w:hAnsi="Arial"/>
              </w:rPr>
            </w:pPr>
          </w:p>
        </w:tc>
      </w:tr>
      <w:tr w:rsidR="00AB6EE3" w:rsidRPr="00496E05" w14:paraId="50062F24" w14:textId="77777777" w:rsidTr="0089744D">
        <w:trPr>
          <w:jc w:val="center"/>
        </w:trPr>
        <w:tc>
          <w:tcPr>
            <w:tcW w:w="972" w:type="pct"/>
            <w:tcBorders>
              <w:top w:val="single" w:sz="6" w:space="0" w:color="auto"/>
              <w:left w:val="single" w:sz="6" w:space="0" w:color="auto"/>
              <w:bottom w:val="single" w:sz="6" w:space="0" w:color="auto"/>
              <w:right w:val="single" w:sz="6" w:space="0" w:color="auto"/>
            </w:tcBorders>
            <w:vAlign w:val="center"/>
          </w:tcPr>
          <w:p w14:paraId="70311159" w14:textId="77777777" w:rsidR="00AB6EE3" w:rsidRPr="00496E05" w:rsidRDefault="00AB6EE3" w:rsidP="0089744D">
            <w:pPr>
              <w:pStyle w:val="af5"/>
              <w:widowControl/>
              <w:autoSpaceDE/>
              <w:autoSpaceDN/>
              <w:adjustRightInd/>
              <w:rPr>
                <w:rFonts w:ascii="Arial" w:hAnsi="Arial"/>
              </w:rPr>
            </w:pPr>
          </w:p>
        </w:tc>
        <w:tc>
          <w:tcPr>
            <w:tcW w:w="2385" w:type="pct"/>
            <w:tcBorders>
              <w:top w:val="single" w:sz="6" w:space="0" w:color="auto"/>
              <w:left w:val="single" w:sz="6" w:space="0" w:color="auto"/>
              <w:bottom w:val="single" w:sz="6" w:space="0" w:color="auto"/>
              <w:right w:val="single" w:sz="4" w:space="0" w:color="auto"/>
            </w:tcBorders>
            <w:vAlign w:val="center"/>
          </w:tcPr>
          <w:p w14:paraId="25738050" w14:textId="77777777" w:rsidR="00AB6EE3" w:rsidRPr="00496E05" w:rsidRDefault="00AB6EE3" w:rsidP="0089744D">
            <w:pPr>
              <w:pStyle w:val="af5"/>
              <w:widowControl/>
              <w:autoSpaceDE/>
              <w:autoSpaceDN/>
              <w:adjustRightInd/>
              <w:rPr>
                <w:rFonts w:ascii="Arial" w:hAnsi="Arial"/>
              </w:rPr>
            </w:pPr>
          </w:p>
        </w:tc>
        <w:tc>
          <w:tcPr>
            <w:tcW w:w="1643" w:type="pct"/>
            <w:tcBorders>
              <w:top w:val="single" w:sz="6" w:space="0" w:color="auto"/>
              <w:left w:val="single" w:sz="4" w:space="0" w:color="auto"/>
              <w:bottom w:val="single" w:sz="6" w:space="0" w:color="auto"/>
              <w:right w:val="single" w:sz="6" w:space="0" w:color="auto"/>
            </w:tcBorders>
            <w:vAlign w:val="center"/>
          </w:tcPr>
          <w:p w14:paraId="5B0E5600" w14:textId="77777777" w:rsidR="00AB6EE3" w:rsidRPr="00496E05" w:rsidRDefault="00AB6EE3" w:rsidP="0089744D">
            <w:pPr>
              <w:pStyle w:val="af5"/>
              <w:widowControl/>
              <w:autoSpaceDE/>
              <w:autoSpaceDN/>
              <w:adjustRightInd/>
              <w:rPr>
                <w:rFonts w:ascii="Arial" w:hAnsi="Arial"/>
              </w:rPr>
            </w:pPr>
          </w:p>
        </w:tc>
      </w:tr>
      <w:tr w:rsidR="00AB6EE3" w:rsidRPr="00496E05" w14:paraId="04AAE9FD" w14:textId="77777777" w:rsidTr="0089744D">
        <w:trPr>
          <w:jc w:val="center"/>
        </w:trPr>
        <w:tc>
          <w:tcPr>
            <w:tcW w:w="972" w:type="pct"/>
            <w:tcBorders>
              <w:top w:val="single" w:sz="6" w:space="0" w:color="auto"/>
              <w:left w:val="single" w:sz="6" w:space="0" w:color="auto"/>
              <w:bottom w:val="single" w:sz="6" w:space="0" w:color="auto"/>
              <w:right w:val="single" w:sz="6" w:space="0" w:color="auto"/>
            </w:tcBorders>
            <w:vAlign w:val="center"/>
          </w:tcPr>
          <w:p w14:paraId="184B5C8F" w14:textId="77777777" w:rsidR="00AB6EE3" w:rsidRPr="00496E05" w:rsidRDefault="00AB6EE3" w:rsidP="0089744D">
            <w:pPr>
              <w:pStyle w:val="af5"/>
              <w:widowControl/>
              <w:autoSpaceDE/>
              <w:autoSpaceDN/>
              <w:adjustRightInd/>
              <w:rPr>
                <w:rFonts w:ascii="Arial" w:hAnsi="Arial"/>
              </w:rPr>
            </w:pPr>
          </w:p>
        </w:tc>
        <w:tc>
          <w:tcPr>
            <w:tcW w:w="2385" w:type="pct"/>
            <w:tcBorders>
              <w:top w:val="single" w:sz="6" w:space="0" w:color="auto"/>
              <w:left w:val="single" w:sz="6" w:space="0" w:color="auto"/>
              <w:bottom w:val="single" w:sz="6" w:space="0" w:color="auto"/>
              <w:right w:val="single" w:sz="4" w:space="0" w:color="auto"/>
            </w:tcBorders>
            <w:vAlign w:val="center"/>
          </w:tcPr>
          <w:p w14:paraId="1E2AA3AE" w14:textId="77777777" w:rsidR="00AB6EE3" w:rsidRPr="00496E05" w:rsidRDefault="00AB6EE3" w:rsidP="0089744D">
            <w:pPr>
              <w:pStyle w:val="af5"/>
              <w:widowControl/>
              <w:autoSpaceDE/>
              <w:autoSpaceDN/>
              <w:adjustRightInd/>
              <w:rPr>
                <w:rFonts w:ascii="Arial" w:hAnsi="Arial"/>
              </w:rPr>
            </w:pPr>
          </w:p>
        </w:tc>
        <w:tc>
          <w:tcPr>
            <w:tcW w:w="1643" w:type="pct"/>
            <w:tcBorders>
              <w:top w:val="single" w:sz="6" w:space="0" w:color="auto"/>
              <w:left w:val="single" w:sz="4" w:space="0" w:color="auto"/>
              <w:bottom w:val="single" w:sz="6" w:space="0" w:color="auto"/>
              <w:right w:val="single" w:sz="6" w:space="0" w:color="auto"/>
            </w:tcBorders>
            <w:vAlign w:val="center"/>
          </w:tcPr>
          <w:p w14:paraId="64D619DC" w14:textId="77777777" w:rsidR="00AB6EE3" w:rsidRPr="00496E05" w:rsidRDefault="00AB6EE3" w:rsidP="0089744D">
            <w:pPr>
              <w:pStyle w:val="af5"/>
              <w:widowControl/>
              <w:autoSpaceDE/>
              <w:autoSpaceDN/>
              <w:adjustRightInd/>
              <w:rPr>
                <w:rFonts w:ascii="Arial" w:hAnsi="Arial"/>
              </w:rPr>
            </w:pPr>
          </w:p>
        </w:tc>
      </w:tr>
      <w:tr w:rsidR="00AB6EE3" w:rsidRPr="00496E05" w14:paraId="519755C3" w14:textId="77777777" w:rsidTr="0089744D">
        <w:trPr>
          <w:jc w:val="center"/>
        </w:trPr>
        <w:tc>
          <w:tcPr>
            <w:tcW w:w="972" w:type="pct"/>
            <w:tcBorders>
              <w:top w:val="single" w:sz="6" w:space="0" w:color="auto"/>
              <w:left w:val="single" w:sz="6" w:space="0" w:color="auto"/>
              <w:bottom w:val="single" w:sz="6" w:space="0" w:color="auto"/>
              <w:right w:val="single" w:sz="6" w:space="0" w:color="auto"/>
            </w:tcBorders>
            <w:vAlign w:val="center"/>
          </w:tcPr>
          <w:p w14:paraId="2BDF32F4" w14:textId="77777777" w:rsidR="00AB6EE3" w:rsidRPr="00496E05" w:rsidRDefault="00AB6EE3" w:rsidP="0089744D">
            <w:pPr>
              <w:pStyle w:val="af5"/>
              <w:widowControl/>
              <w:autoSpaceDE/>
              <w:autoSpaceDN/>
              <w:adjustRightInd/>
              <w:rPr>
                <w:rFonts w:ascii="Arial" w:hAnsi="Arial"/>
              </w:rPr>
            </w:pPr>
          </w:p>
        </w:tc>
        <w:tc>
          <w:tcPr>
            <w:tcW w:w="2385" w:type="pct"/>
            <w:tcBorders>
              <w:top w:val="single" w:sz="6" w:space="0" w:color="auto"/>
              <w:left w:val="single" w:sz="6" w:space="0" w:color="auto"/>
              <w:bottom w:val="single" w:sz="6" w:space="0" w:color="auto"/>
              <w:right w:val="single" w:sz="4" w:space="0" w:color="auto"/>
            </w:tcBorders>
            <w:vAlign w:val="center"/>
          </w:tcPr>
          <w:p w14:paraId="2CB27C48" w14:textId="77777777" w:rsidR="00AB6EE3" w:rsidRPr="00496E05" w:rsidRDefault="00AB6EE3" w:rsidP="0089744D">
            <w:pPr>
              <w:pStyle w:val="af5"/>
              <w:widowControl/>
              <w:autoSpaceDE/>
              <w:autoSpaceDN/>
              <w:adjustRightInd/>
              <w:rPr>
                <w:rFonts w:ascii="Arial" w:hAnsi="Arial"/>
              </w:rPr>
            </w:pPr>
          </w:p>
        </w:tc>
        <w:tc>
          <w:tcPr>
            <w:tcW w:w="1643" w:type="pct"/>
            <w:tcBorders>
              <w:top w:val="single" w:sz="6" w:space="0" w:color="auto"/>
              <w:left w:val="single" w:sz="4" w:space="0" w:color="auto"/>
              <w:bottom w:val="single" w:sz="6" w:space="0" w:color="auto"/>
              <w:right w:val="single" w:sz="6" w:space="0" w:color="auto"/>
            </w:tcBorders>
            <w:vAlign w:val="center"/>
          </w:tcPr>
          <w:p w14:paraId="56568E20" w14:textId="77777777" w:rsidR="00AB6EE3" w:rsidRPr="00496E05" w:rsidRDefault="00AB6EE3" w:rsidP="0089744D">
            <w:pPr>
              <w:pStyle w:val="af5"/>
              <w:widowControl/>
              <w:autoSpaceDE/>
              <w:autoSpaceDN/>
              <w:adjustRightInd/>
              <w:rPr>
                <w:rFonts w:ascii="Arial" w:hAnsi="Arial"/>
              </w:rPr>
            </w:pPr>
          </w:p>
        </w:tc>
      </w:tr>
      <w:tr w:rsidR="00AB6EE3" w:rsidRPr="00496E05" w14:paraId="7EA00670" w14:textId="77777777" w:rsidTr="0089744D">
        <w:trPr>
          <w:jc w:val="center"/>
        </w:trPr>
        <w:tc>
          <w:tcPr>
            <w:tcW w:w="972" w:type="pct"/>
            <w:tcBorders>
              <w:top w:val="single" w:sz="6" w:space="0" w:color="auto"/>
              <w:left w:val="single" w:sz="6" w:space="0" w:color="auto"/>
              <w:bottom w:val="single" w:sz="6" w:space="0" w:color="auto"/>
              <w:right w:val="single" w:sz="6" w:space="0" w:color="auto"/>
            </w:tcBorders>
            <w:vAlign w:val="center"/>
          </w:tcPr>
          <w:p w14:paraId="35C20883" w14:textId="77777777" w:rsidR="00AB6EE3" w:rsidRPr="00496E05" w:rsidRDefault="00AB6EE3" w:rsidP="0089744D">
            <w:pPr>
              <w:pStyle w:val="af5"/>
              <w:widowControl/>
              <w:autoSpaceDE/>
              <w:autoSpaceDN/>
              <w:adjustRightInd/>
              <w:rPr>
                <w:rFonts w:ascii="Arial" w:hAnsi="Arial"/>
              </w:rPr>
            </w:pPr>
          </w:p>
        </w:tc>
        <w:tc>
          <w:tcPr>
            <w:tcW w:w="2385" w:type="pct"/>
            <w:tcBorders>
              <w:top w:val="single" w:sz="6" w:space="0" w:color="auto"/>
              <w:left w:val="single" w:sz="6" w:space="0" w:color="auto"/>
              <w:bottom w:val="single" w:sz="6" w:space="0" w:color="auto"/>
              <w:right w:val="single" w:sz="4" w:space="0" w:color="auto"/>
            </w:tcBorders>
            <w:vAlign w:val="center"/>
          </w:tcPr>
          <w:p w14:paraId="6FCD47ED" w14:textId="77777777" w:rsidR="00AB6EE3" w:rsidRPr="00496E05" w:rsidRDefault="00AB6EE3" w:rsidP="0089744D">
            <w:pPr>
              <w:pStyle w:val="af5"/>
              <w:widowControl/>
              <w:autoSpaceDE/>
              <w:autoSpaceDN/>
              <w:adjustRightInd/>
              <w:rPr>
                <w:rFonts w:ascii="Arial" w:hAnsi="Arial"/>
              </w:rPr>
            </w:pPr>
          </w:p>
        </w:tc>
        <w:tc>
          <w:tcPr>
            <w:tcW w:w="1643" w:type="pct"/>
            <w:tcBorders>
              <w:top w:val="single" w:sz="6" w:space="0" w:color="auto"/>
              <w:left w:val="single" w:sz="4" w:space="0" w:color="auto"/>
              <w:bottom w:val="single" w:sz="6" w:space="0" w:color="auto"/>
              <w:right w:val="single" w:sz="6" w:space="0" w:color="auto"/>
            </w:tcBorders>
            <w:vAlign w:val="center"/>
          </w:tcPr>
          <w:p w14:paraId="314D5419" w14:textId="77777777" w:rsidR="00AB6EE3" w:rsidRPr="00496E05" w:rsidRDefault="00AB6EE3" w:rsidP="0089744D">
            <w:pPr>
              <w:pStyle w:val="af5"/>
              <w:widowControl/>
              <w:autoSpaceDE/>
              <w:autoSpaceDN/>
              <w:adjustRightInd/>
              <w:rPr>
                <w:rFonts w:ascii="Arial" w:hAnsi="Arial"/>
              </w:rPr>
            </w:pPr>
          </w:p>
        </w:tc>
      </w:tr>
      <w:tr w:rsidR="00AB6EE3" w:rsidRPr="00496E05" w14:paraId="383F509A" w14:textId="77777777" w:rsidTr="0089744D">
        <w:trPr>
          <w:jc w:val="center"/>
        </w:trPr>
        <w:tc>
          <w:tcPr>
            <w:tcW w:w="972" w:type="pct"/>
            <w:tcBorders>
              <w:top w:val="single" w:sz="6" w:space="0" w:color="auto"/>
              <w:left w:val="single" w:sz="6" w:space="0" w:color="auto"/>
              <w:bottom w:val="single" w:sz="6" w:space="0" w:color="auto"/>
              <w:right w:val="single" w:sz="6" w:space="0" w:color="auto"/>
            </w:tcBorders>
            <w:vAlign w:val="center"/>
          </w:tcPr>
          <w:p w14:paraId="5C240234" w14:textId="77777777" w:rsidR="00AB6EE3" w:rsidRPr="00496E05" w:rsidRDefault="00AB6EE3" w:rsidP="0089744D">
            <w:pPr>
              <w:pStyle w:val="af5"/>
              <w:widowControl/>
              <w:autoSpaceDE/>
              <w:autoSpaceDN/>
              <w:adjustRightInd/>
              <w:rPr>
                <w:rFonts w:ascii="Arial" w:hAnsi="Arial"/>
              </w:rPr>
            </w:pPr>
          </w:p>
        </w:tc>
        <w:tc>
          <w:tcPr>
            <w:tcW w:w="2385" w:type="pct"/>
            <w:tcBorders>
              <w:top w:val="single" w:sz="6" w:space="0" w:color="auto"/>
              <w:left w:val="single" w:sz="6" w:space="0" w:color="auto"/>
              <w:bottom w:val="single" w:sz="6" w:space="0" w:color="auto"/>
              <w:right w:val="single" w:sz="4" w:space="0" w:color="auto"/>
            </w:tcBorders>
            <w:vAlign w:val="center"/>
          </w:tcPr>
          <w:p w14:paraId="6C75671F" w14:textId="77777777" w:rsidR="00AB6EE3" w:rsidRPr="00496E05" w:rsidRDefault="00AB6EE3" w:rsidP="0089744D">
            <w:pPr>
              <w:pStyle w:val="af5"/>
              <w:widowControl/>
              <w:autoSpaceDE/>
              <w:autoSpaceDN/>
              <w:adjustRightInd/>
              <w:rPr>
                <w:rFonts w:ascii="Arial" w:hAnsi="Arial"/>
              </w:rPr>
            </w:pPr>
          </w:p>
        </w:tc>
        <w:tc>
          <w:tcPr>
            <w:tcW w:w="1643" w:type="pct"/>
            <w:tcBorders>
              <w:top w:val="single" w:sz="6" w:space="0" w:color="auto"/>
              <w:left w:val="single" w:sz="4" w:space="0" w:color="auto"/>
              <w:bottom w:val="single" w:sz="6" w:space="0" w:color="auto"/>
              <w:right w:val="single" w:sz="6" w:space="0" w:color="auto"/>
            </w:tcBorders>
            <w:vAlign w:val="center"/>
          </w:tcPr>
          <w:p w14:paraId="6F01EF1E" w14:textId="77777777" w:rsidR="00AB6EE3" w:rsidRPr="00496E05" w:rsidRDefault="00AB6EE3" w:rsidP="0089744D">
            <w:pPr>
              <w:pStyle w:val="af5"/>
              <w:widowControl/>
              <w:autoSpaceDE/>
              <w:autoSpaceDN/>
              <w:adjustRightInd/>
              <w:rPr>
                <w:rFonts w:ascii="Arial" w:hAnsi="Arial"/>
              </w:rPr>
            </w:pPr>
          </w:p>
        </w:tc>
      </w:tr>
      <w:tr w:rsidR="00AB6EE3" w:rsidRPr="00496E05" w14:paraId="4510087D" w14:textId="77777777" w:rsidTr="0089744D">
        <w:trPr>
          <w:jc w:val="center"/>
        </w:trPr>
        <w:tc>
          <w:tcPr>
            <w:tcW w:w="972" w:type="pct"/>
            <w:tcBorders>
              <w:top w:val="single" w:sz="6" w:space="0" w:color="auto"/>
              <w:left w:val="single" w:sz="6" w:space="0" w:color="auto"/>
              <w:bottom w:val="single" w:sz="6" w:space="0" w:color="auto"/>
              <w:right w:val="single" w:sz="6" w:space="0" w:color="auto"/>
            </w:tcBorders>
            <w:vAlign w:val="center"/>
          </w:tcPr>
          <w:p w14:paraId="700403C7" w14:textId="77777777" w:rsidR="00AB6EE3" w:rsidRPr="00496E05" w:rsidRDefault="00AB6EE3" w:rsidP="0089744D">
            <w:pPr>
              <w:pStyle w:val="af5"/>
              <w:widowControl/>
              <w:autoSpaceDE/>
              <w:autoSpaceDN/>
              <w:adjustRightInd/>
              <w:rPr>
                <w:rFonts w:ascii="Arial" w:hAnsi="Arial"/>
              </w:rPr>
            </w:pPr>
          </w:p>
        </w:tc>
        <w:tc>
          <w:tcPr>
            <w:tcW w:w="2385" w:type="pct"/>
            <w:tcBorders>
              <w:top w:val="single" w:sz="6" w:space="0" w:color="auto"/>
              <w:left w:val="single" w:sz="6" w:space="0" w:color="auto"/>
              <w:bottom w:val="single" w:sz="6" w:space="0" w:color="auto"/>
              <w:right w:val="single" w:sz="4" w:space="0" w:color="auto"/>
            </w:tcBorders>
            <w:vAlign w:val="center"/>
          </w:tcPr>
          <w:p w14:paraId="6511CF58" w14:textId="77777777" w:rsidR="00AB6EE3" w:rsidRPr="00496E05" w:rsidRDefault="00AB6EE3" w:rsidP="0089744D">
            <w:pPr>
              <w:pStyle w:val="af5"/>
              <w:widowControl/>
              <w:autoSpaceDE/>
              <w:autoSpaceDN/>
              <w:adjustRightInd/>
              <w:rPr>
                <w:rFonts w:ascii="Arial" w:hAnsi="Arial"/>
              </w:rPr>
            </w:pPr>
          </w:p>
        </w:tc>
        <w:tc>
          <w:tcPr>
            <w:tcW w:w="1643" w:type="pct"/>
            <w:tcBorders>
              <w:top w:val="single" w:sz="6" w:space="0" w:color="auto"/>
              <w:left w:val="single" w:sz="4" w:space="0" w:color="auto"/>
              <w:bottom w:val="single" w:sz="6" w:space="0" w:color="auto"/>
              <w:right w:val="single" w:sz="6" w:space="0" w:color="auto"/>
            </w:tcBorders>
            <w:vAlign w:val="center"/>
          </w:tcPr>
          <w:p w14:paraId="774C4C17" w14:textId="77777777" w:rsidR="00AB6EE3" w:rsidRPr="00496E05" w:rsidRDefault="00AB6EE3" w:rsidP="0089744D">
            <w:pPr>
              <w:pStyle w:val="af5"/>
              <w:widowControl/>
              <w:autoSpaceDE/>
              <w:autoSpaceDN/>
              <w:adjustRightInd/>
              <w:rPr>
                <w:rFonts w:ascii="Arial" w:hAnsi="Arial"/>
              </w:rPr>
            </w:pPr>
          </w:p>
        </w:tc>
      </w:tr>
      <w:tr w:rsidR="00AB6EE3" w:rsidRPr="00496E05" w14:paraId="676035F5" w14:textId="77777777" w:rsidTr="0089744D">
        <w:trPr>
          <w:jc w:val="center"/>
        </w:trPr>
        <w:tc>
          <w:tcPr>
            <w:tcW w:w="972" w:type="pct"/>
            <w:tcBorders>
              <w:top w:val="single" w:sz="6" w:space="0" w:color="auto"/>
              <w:left w:val="single" w:sz="6" w:space="0" w:color="auto"/>
              <w:bottom w:val="single" w:sz="6" w:space="0" w:color="auto"/>
              <w:right w:val="single" w:sz="6" w:space="0" w:color="auto"/>
            </w:tcBorders>
            <w:vAlign w:val="center"/>
          </w:tcPr>
          <w:p w14:paraId="13228040" w14:textId="77777777" w:rsidR="00AB6EE3" w:rsidRPr="00496E05" w:rsidRDefault="00AB6EE3" w:rsidP="0089744D">
            <w:pPr>
              <w:pStyle w:val="af5"/>
              <w:widowControl/>
              <w:autoSpaceDE/>
              <w:autoSpaceDN/>
              <w:adjustRightInd/>
              <w:rPr>
                <w:rFonts w:ascii="Arial" w:hAnsi="Arial"/>
              </w:rPr>
            </w:pPr>
          </w:p>
        </w:tc>
        <w:tc>
          <w:tcPr>
            <w:tcW w:w="2385" w:type="pct"/>
            <w:tcBorders>
              <w:top w:val="single" w:sz="6" w:space="0" w:color="auto"/>
              <w:left w:val="single" w:sz="6" w:space="0" w:color="auto"/>
              <w:bottom w:val="single" w:sz="6" w:space="0" w:color="auto"/>
              <w:right w:val="single" w:sz="4" w:space="0" w:color="auto"/>
            </w:tcBorders>
            <w:vAlign w:val="center"/>
          </w:tcPr>
          <w:p w14:paraId="2D9ECCC0" w14:textId="77777777" w:rsidR="00AB6EE3" w:rsidRPr="00496E05" w:rsidRDefault="00AB6EE3" w:rsidP="0089744D">
            <w:pPr>
              <w:pStyle w:val="af5"/>
              <w:widowControl/>
              <w:autoSpaceDE/>
              <w:autoSpaceDN/>
              <w:adjustRightInd/>
              <w:rPr>
                <w:rFonts w:ascii="Arial" w:hAnsi="Arial"/>
              </w:rPr>
            </w:pPr>
          </w:p>
        </w:tc>
        <w:tc>
          <w:tcPr>
            <w:tcW w:w="1643" w:type="pct"/>
            <w:tcBorders>
              <w:top w:val="single" w:sz="6" w:space="0" w:color="auto"/>
              <w:left w:val="single" w:sz="4" w:space="0" w:color="auto"/>
              <w:bottom w:val="single" w:sz="6" w:space="0" w:color="auto"/>
              <w:right w:val="single" w:sz="6" w:space="0" w:color="auto"/>
            </w:tcBorders>
            <w:vAlign w:val="center"/>
          </w:tcPr>
          <w:p w14:paraId="4021AFC0" w14:textId="77777777" w:rsidR="00AB6EE3" w:rsidRPr="00496E05" w:rsidRDefault="00AB6EE3" w:rsidP="0089744D">
            <w:pPr>
              <w:pStyle w:val="af5"/>
              <w:widowControl/>
              <w:autoSpaceDE/>
              <w:autoSpaceDN/>
              <w:adjustRightInd/>
              <w:rPr>
                <w:rFonts w:ascii="Arial" w:hAnsi="Arial"/>
              </w:rPr>
            </w:pPr>
          </w:p>
        </w:tc>
      </w:tr>
      <w:tr w:rsidR="00AB6EE3" w:rsidRPr="00496E05" w14:paraId="2AE3F853" w14:textId="77777777" w:rsidTr="0089744D">
        <w:trPr>
          <w:jc w:val="center"/>
        </w:trPr>
        <w:tc>
          <w:tcPr>
            <w:tcW w:w="972" w:type="pct"/>
            <w:tcBorders>
              <w:top w:val="single" w:sz="6" w:space="0" w:color="auto"/>
              <w:left w:val="single" w:sz="6" w:space="0" w:color="auto"/>
              <w:bottom w:val="single" w:sz="6" w:space="0" w:color="auto"/>
              <w:right w:val="single" w:sz="6" w:space="0" w:color="auto"/>
            </w:tcBorders>
            <w:vAlign w:val="center"/>
          </w:tcPr>
          <w:p w14:paraId="7102F6B4" w14:textId="77777777" w:rsidR="00AB6EE3" w:rsidRPr="00496E05" w:rsidRDefault="00AB6EE3" w:rsidP="0089744D">
            <w:pPr>
              <w:pStyle w:val="af5"/>
              <w:widowControl/>
              <w:autoSpaceDE/>
              <w:autoSpaceDN/>
              <w:adjustRightInd/>
              <w:rPr>
                <w:rFonts w:ascii="Arial" w:hAnsi="Arial"/>
              </w:rPr>
            </w:pPr>
          </w:p>
        </w:tc>
        <w:tc>
          <w:tcPr>
            <w:tcW w:w="2385" w:type="pct"/>
            <w:tcBorders>
              <w:top w:val="single" w:sz="6" w:space="0" w:color="auto"/>
              <w:left w:val="single" w:sz="6" w:space="0" w:color="auto"/>
              <w:bottom w:val="single" w:sz="6" w:space="0" w:color="auto"/>
              <w:right w:val="single" w:sz="4" w:space="0" w:color="auto"/>
            </w:tcBorders>
            <w:vAlign w:val="center"/>
          </w:tcPr>
          <w:p w14:paraId="19BF5D84" w14:textId="77777777" w:rsidR="00AB6EE3" w:rsidRPr="00496E05" w:rsidRDefault="00AB6EE3" w:rsidP="0089744D">
            <w:pPr>
              <w:pStyle w:val="af5"/>
              <w:widowControl/>
              <w:autoSpaceDE/>
              <w:autoSpaceDN/>
              <w:adjustRightInd/>
              <w:rPr>
                <w:rFonts w:ascii="Arial" w:hAnsi="Arial"/>
              </w:rPr>
            </w:pPr>
          </w:p>
        </w:tc>
        <w:tc>
          <w:tcPr>
            <w:tcW w:w="1643" w:type="pct"/>
            <w:tcBorders>
              <w:top w:val="single" w:sz="6" w:space="0" w:color="auto"/>
              <w:left w:val="single" w:sz="4" w:space="0" w:color="auto"/>
              <w:bottom w:val="single" w:sz="6" w:space="0" w:color="auto"/>
              <w:right w:val="single" w:sz="6" w:space="0" w:color="auto"/>
            </w:tcBorders>
            <w:vAlign w:val="center"/>
          </w:tcPr>
          <w:p w14:paraId="5D7349D2" w14:textId="77777777" w:rsidR="00AB6EE3" w:rsidRPr="00496E05" w:rsidRDefault="00AB6EE3" w:rsidP="0089744D">
            <w:pPr>
              <w:pStyle w:val="af5"/>
              <w:widowControl/>
              <w:autoSpaceDE/>
              <w:autoSpaceDN/>
              <w:adjustRightInd/>
              <w:rPr>
                <w:rFonts w:ascii="Arial" w:hAnsi="Arial"/>
              </w:rPr>
            </w:pPr>
          </w:p>
        </w:tc>
      </w:tr>
      <w:tr w:rsidR="00AB6EE3" w:rsidRPr="00496E05" w14:paraId="54D9E81A" w14:textId="77777777" w:rsidTr="0089744D">
        <w:trPr>
          <w:jc w:val="center"/>
        </w:trPr>
        <w:tc>
          <w:tcPr>
            <w:tcW w:w="972" w:type="pct"/>
            <w:tcBorders>
              <w:top w:val="single" w:sz="6" w:space="0" w:color="auto"/>
              <w:left w:val="single" w:sz="6" w:space="0" w:color="auto"/>
              <w:bottom w:val="single" w:sz="6" w:space="0" w:color="auto"/>
              <w:right w:val="single" w:sz="6" w:space="0" w:color="auto"/>
            </w:tcBorders>
            <w:vAlign w:val="center"/>
          </w:tcPr>
          <w:p w14:paraId="06BA455F" w14:textId="77777777" w:rsidR="00AB6EE3" w:rsidRPr="00496E05" w:rsidRDefault="00AB6EE3" w:rsidP="0089744D">
            <w:pPr>
              <w:pStyle w:val="af5"/>
              <w:widowControl/>
              <w:autoSpaceDE/>
              <w:autoSpaceDN/>
              <w:adjustRightInd/>
              <w:rPr>
                <w:rFonts w:ascii="Arial" w:hAnsi="Arial"/>
              </w:rPr>
            </w:pPr>
          </w:p>
        </w:tc>
        <w:tc>
          <w:tcPr>
            <w:tcW w:w="2385" w:type="pct"/>
            <w:tcBorders>
              <w:top w:val="single" w:sz="6" w:space="0" w:color="auto"/>
              <w:left w:val="single" w:sz="6" w:space="0" w:color="auto"/>
              <w:bottom w:val="single" w:sz="6" w:space="0" w:color="auto"/>
              <w:right w:val="single" w:sz="4" w:space="0" w:color="auto"/>
            </w:tcBorders>
            <w:vAlign w:val="center"/>
          </w:tcPr>
          <w:p w14:paraId="33041059" w14:textId="77777777" w:rsidR="00AB6EE3" w:rsidRPr="00496E05" w:rsidRDefault="00AB6EE3" w:rsidP="0089744D">
            <w:pPr>
              <w:pStyle w:val="af5"/>
              <w:widowControl/>
              <w:autoSpaceDE/>
              <w:autoSpaceDN/>
              <w:adjustRightInd/>
              <w:rPr>
                <w:rFonts w:ascii="Arial" w:hAnsi="Arial"/>
              </w:rPr>
            </w:pPr>
          </w:p>
        </w:tc>
        <w:tc>
          <w:tcPr>
            <w:tcW w:w="1643" w:type="pct"/>
            <w:tcBorders>
              <w:top w:val="single" w:sz="6" w:space="0" w:color="auto"/>
              <w:left w:val="single" w:sz="4" w:space="0" w:color="auto"/>
              <w:bottom w:val="single" w:sz="6" w:space="0" w:color="auto"/>
              <w:right w:val="single" w:sz="6" w:space="0" w:color="auto"/>
            </w:tcBorders>
            <w:vAlign w:val="center"/>
          </w:tcPr>
          <w:p w14:paraId="3DF40112" w14:textId="77777777" w:rsidR="00AB6EE3" w:rsidRPr="00496E05" w:rsidRDefault="00AB6EE3" w:rsidP="0089744D">
            <w:pPr>
              <w:pStyle w:val="af5"/>
              <w:widowControl/>
              <w:autoSpaceDE/>
              <w:autoSpaceDN/>
              <w:adjustRightInd/>
              <w:rPr>
                <w:rFonts w:ascii="Arial" w:hAnsi="Arial"/>
              </w:rPr>
            </w:pPr>
          </w:p>
        </w:tc>
      </w:tr>
      <w:tr w:rsidR="00AB6EE3" w:rsidRPr="00496E05" w14:paraId="1713909E" w14:textId="77777777" w:rsidTr="0089744D">
        <w:trPr>
          <w:jc w:val="center"/>
        </w:trPr>
        <w:tc>
          <w:tcPr>
            <w:tcW w:w="972" w:type="pct"/>
            <w:tcBorders>
              <w:top w:val="single" w:sz="6" w:space="0" w:color="auto"/>
              <w:left w:val="single" w:sz="6" w:space="0" w:color="auto"/>
              <w:bottom w:val="single" w:sz="6" w:space="0" w:color="auto"/>
              <w:right w:val="single" w:sz="6" w:space="0" w:color="auto"/>
            </w:tcBorders>
            <w:vAlign w:val="center"/>
          </w:tcPr>
          <w:p w14:paraId="46AA221C" w14:textId="77777777" w:rsidR="00AB6EE3" w:rsidRPr="00496E05" w:rsidRDefault="00AB6EE3" w:rsidP="0089744D">
            <w:pPr>
              <w:pStyle w:val="af5"/>
              <w:widowControl/>
              <w:autoSpaceDE/>
              <w:autoSpaceDN/>
              <w:adjustRightInd/>
              <w:rPr>
                <w:rFonts w:ascii="Arial" w:hAnsi="Arial"/>
              </w:rPr>
            </w:pPr>
          </w:p>
        </w:tc>
        <w:tc>
          <w:tcPr>
            <w:tcW w:w="2385" w:type="pct"/>
            <w:tcBorders>
              <w:top w:val="single" w:sz="6" w:space="0" w:color="auto"/>
              <w:left w:val="single" w:sz="6" w:space="0" w:color="auto"/>
              <w:bottom w:val="single" w:sz="6" w:space="0" w:color="auto"/>
              <w:right w:val="single" w:sz="4" w:space="0" w:color="auto"/>
            </w:tcBorders>
            <w:vAlign w:val="center"/>
          </w:tcPr>
          <w:p w14:paraId="07EB5EE5" w14:textId="77777777" w:rsidR="00AB6EE3" w:rsidRPr="00496E05" w:rsidRDefault="00AB6EE3" w:rsidP="0089744D">
            <w:pPr>
              <w:pStyle w:val="af5"/>
              <w:widowControl/>
              <w:autoSpaceDE/>
              <w:autoSpaceDN/>
              <w:adjustRightInd/>
              <w:rPr>
                <w:rFonts w:ascii="Arial" w:hAnsi="Arial"/>
              </w:rPr>
            </w:pPr>
          </w:p>
        </w:tc>
        <w:tc>
          <w:tcPr>
            <w:tcW w:w="1643" w:type="pct"/>
            <w:tcBorders>
              <w:top w:val="single" w:sz="6" w:space="0" w:color="auto"/>
              <w:left w:val="single" w:sz="4" w:space="0" w:color="auto"/>
              <w:bottom w:val="single" w:sz="6" w:space="0" w:color="auto"/>
              <w:right w:val="single" w:sz="6" w:space="0" w:color="auto"/>
            </w:tcBorders>
            <w:vAlign w:val="center"/>
          </w:tcPr>
          <w:p w14:paraId="6BA43F0C" w14:textId="77777777" w:rsidR="00AB6EE3" w:rsidRPr="00496E05" w:rsidRDefault="00AB6EE3" w:rsidP="0089744D">
            <w:pPr>
              <w:pStyle w:val="af5"/>
              <w:widowControl/>
              <w:autoSpaceDE/>
              <w:autoSpaceDN/>
              <w:adjustRightInd/>
              <w:rPr>
                <w:rFonts w:ascii="Arial" w:hAnsi="Arial"/>
              </w:rPr>
            </w:pPr>
          </w:p>
        </w:tc>
      </w:tr>
      <w:tr w:rsidR="00AB6EE3" w:rsidRPr="00496E05" w14:paraId="7226C045" w14:textId="77777777" w:rsidTr="0089744D">
        <w:trPr>
          <w:jc w:val="center"/>
        </w:trPr>
        <w:tc>
          <w:tcPr>
            <w:tcW w:w="972" w:type="pct"/>
            <w:tcBorders>
              <w:top w:val="single" w:sz="6" w:space="0" w:color="auto"/>
              <w:left w:val="single" w:sz="6" w:space="0" w:color="auto"/>
              <w:bottom w:val="single" w:sz="6" w:space="0" w:color="auto"/>
              <w:right w:val="single" w:sz="6" w:space="0" w:color="auto"/>
            </w:tcBorders>
            <w:vAlign w:val="center"/>
          </w:tcPr>
          <w:p w14:paraId="649FCE8B" w14:textId="77777777" w:rsidR="00AB6EE3" w:rsidRPr="00496E05" w:rsidRDefault="00AB6EE3" w:rsidP="0089744D">
            <w:pPr>
              <w:pStyle w:val="af5"/>
              <w:widowControl/>
              <w:autoSpaceDE/>
              <w:autoSpaceDN/>
              <w:adjustRightInd/>
              <w:rPr>
                <w:rFonts w:ascii="Arial" w:hAnsi="Arial"/>
              </w:rPr>
            </w:pPr>
          </w:p>
        </w:tc>
        <w:tc>
          <w:tcPr>
            <w:tcW w:w="2385" w:type="pct"/>
            <w:tcBorders>
              <w:top w:val="single" w:sz="6" w:space="0" w:color="auto"/>
              <w:left w:val="single" w:sz="6" w:space="0" w:color="auto"/>
              <w:bottom w:val="single" w:sz="6" w:space="0" w:color="auto"/>
              <w:right w:val="single" w:sz="4" w:space="0" w:color="auto"/>
            </w:tcBorders>
            <w:vAlign w:val="center"/>
          </w:tcPr>
          <w:p w14:paraId="61C39FD5" w14:textId="77777777" w:rsidR="00AB6EE3" w:rsidRPr="00496E05" w:rsidRDefault="00AB6EE3" w:rsidP="0089744D">
            <w:pPr>
              <w:pStyle w:val="af5"/>
              <w:widowControl/>
              <w:autoSpaceDE/>
              <w:autoSpaceDN/>
              <w:adjustRightInd/>
              <w:rPr>
                <w:rFonts w:ascii="Arial" w:hAnsi="Arial"/>
              </w:rPr>
            </w:pPr>
          </w:p>
        </w:tc>
        <w:tc>
          <w:tcPr>
            <w:tcW w:w="1643" w:type="pct"/>
            <w:tcBorders>
              <w:top w:val="single" w:sz="6" w:space="0" w:color="auto"/>
              <w:left w:val="single" w:sz="4" w:space="0" w:color="auto"/>
              <w:bottom w:val="single" w:sz="6" w:space="0" w:color="auto"/>
              <w:right w:val="single" w:sz="6" w:space="0" w:color="auto"/>
            </w:tcBorders>
            <w:vAlign w:val="center"/>
          </w:tcPr>
          <w:p w14:paraId="28D79974" w14:textId="77777777" w:rsidR="00AB6EE3" w:rsidRPr="00496E05" w:rsidRDefault="00AB6EE3" w:rsidP="0089744D">
            <w:pPr>
              <w:pStyle w:val="af5"/>
              <w:widowControl/>
              <w:autoSpaceDE/>
              <w:autoSpaceDN/>
              <w:adjustRightInd/>
              <w:rPr>
                <w:rFonts w:ascii="Arial" w:hAnsi="Arial"/>
              </w:rPr>
            </w:pPr>
          </w:p>
        </w:tc>
      </w:tr>
      <w:tr w:rsidR="00AB6EE3" w:rsidRPr="00496E05" w14:paraId="3D24B739" w14:textId="77777777" w:rsidTr="0089744D">
        <w:trPr>
          <w:jc w:val="center"/>
        </w:trPr>
        <w:tc>
          <w:tcPr>
            <w:tcW w:w="972" w:type="pct"/>
            <w:tcBorders>
              <w:top w:val="single" w:sz="6" w:space="0" w:color="auto"/>
              <w:left w:val="single" w:sz="6" w:space="0" w:color="auto"/>
              <w:bottom w:val="single" w:sz="6" w:space="0" w:color="auto"/>
              <w:right w:val="single" w:sz="6" w:space="0" w:color="auto"/>
            </w:tcBorders>
            <w:vAlign w:val="center"/>
          </w:tcPr>
          <w:p w14:paraId="53AAFBB2" w14:textId="77777777" w:rsidR="00AB6EE3" w:rsidRPr="00496E05" w:rsidRDefault="00AB6EE3" w:rsidP="0089744D">
            <w:pPr>
              <w:pStyle w:val="af5"/>
              <w:widowControl/>
              <w:autoSpaceDE/>
              <w:autoSpaceDN/>
              <w:adjustRightInd/>
              <w:rPr>
                <w:rFonts w:ascii="Arial" w:hAnsi="Arial"/>
              </w:rPr>
            </w:pPr>
          </w:p>
        </w:tc>
        <w:tc>
          <w:tcPr>
            <w:tcW w:w="2385" w:type="pct"/>
            <w:tcBorders>
              <w:top w:val="single" w:sz="6" w:space="0" w:color="auto"/>
              <w:left w:val="single" w:sz="6" w:space="0" w:color="auto"/>
              <w:bottom w:val="single" w:sz="6" w:space="0" w:color="auto"/>
              <w:right w:val="single" w:sz="4" w:space="0" w:color="auto"/>
            </w:tcBorders>
            <w:vAlign w:val="center"/>
          </w:tcPr>
          <w:p w14:paraId="6186B367" w14:textId="77777777" w:rsidR="00AB6EE3" w:rsidRPr="00496E05" w:rsidRDefault="00AB6EE3" w:rsidP="0089744D">
            <w:pPr>
              <w:pStyle w:val="af5"/>
              <w:widowControl/>
              <w:autoSpaceDE/>
              <w:autoSpaceDN/>
              <w:adjustRightInd/>
              <w:rPr>
                <w:rFonts w:ascii="Arial" w:hAnsi="Arial"/>
              </w:rPr>
            </w:pPr>
          </w:p>
        </w:tc>
        <w:tc>
          <w:tcPr>
            <w:tcW w:w="1643" w:type="pct"/>
            <w:tcBorders>
              <w:top w:val="single" w:sz="6" w:space="0" w:color="auto"/>
              <w:left w:val="single" w:sz="4" w:space="0" w:color="auto"/>
              <w:bottom w:val="single" w:sz="6" w:space="0" w:color="auto"/>
              <w:right w:val="single" w:sz="6" w:space="0" w:color="auto"/>
            </w:tcBorders>
            <w:vAlign w:val="center"/>
          </w:tcPr>
          <w:p w14:paraId="079D6B29" w14:textId="77777777" w:rsidR="00AB6EE3" w:rsidRPr="00496E05" w:rsidRDefault="00AB6EE3" w:rsidP="0089744D">
            <w:pPr>
              <w:pStyle w:val="af5"/>
              <w:widowControl/>
              <w:autoSpaceDE/>
              <w:autoSpaceDN/>
              <w:adjustRightInd/>
              <w:rPr>
                <w:rFonts w:ascii="Arial" w:hAnsi="Arial"/>
              </w:rPr>
            </w:pPr>
          </w:p>
        </w:tc>
      </w:tr>
      <w:tr w:rsidR="00AB6EE3" w:rsidRPr="00496E05" w14:paraId="47338D85" w14:textId="77777777" w:rsidTr="0089744D">
        <w:trPr>
          <w:jc w:val="center"/>
        </w:trPr>
        <w:tc>
          <w:tcPr>
            <w:tcW w:w="972" w:type="pct"/>
            <w:tcBorders>
              <w:top w:val="single" w:sz="6" w:space="0" w:color="auto"/>
              <w:left w:val="single" w:sz="6" w:space="0" w:color="auto"/>
              <w:bottom w:val="single" w:sz="6" w:space="0" w:color="auto"/>
              <w:right w:val="single" w:sz="6" w:space="0" w:color="auto"/>
            </w:tcBorders>
            <w:vAlign w:val="center"/>
          </w:tcPr>
          <w:p w14:paraId="4495C971" w14:textId="77777777" w:rsidR="00AB6EE3" w:rsidRPr="00496E05" w:rsidRDefault="00AB6EE3" w:rsidP="0089744D">
            <w:pPr>
              <w:pStyle w:val="af5"/>
              <w:widowControl/>
              <w:autoSpaceDE/>
              <w:autoSpaceDN/>
              <w:adjustRightInd/>
              <w:rPr>
                <w:rFonts w:ascii="Arial" w:hAnsi="Arial"/>
              </w:rPr>
            </w:pPr>
          </w:p>
        </w:tc>
        <w:tc>
          <w:tcPr>
            <w:tcW w:w="2385" w:type="pct"/>
            <w:tcBorders>
              <w:top w:val="single" w:sz="6" w:space="0" w:color="auto"/>
              <w:left w:val="single" w:sz="6" w:space="0" w:color="auto"/>
              <w:bottom w:val="single" w:sz="6" w:space="0" w:color="auto"/>
              <w:right w:val="single" w:sz="4" w:space="0" w:color="auto"/>
            </w:tcBorders>
            <w:vAlign w:val="center"/>
          </w:tcPr>
          <w:p w14:paraId="415DD5AF" w14:textId="77777777" w:rsidR="00AB6EE3" w:rsidRPr="00496E05" w:rsidRDefault="00AB6EE3" w:rsidP="0089744D">
            <w:pPr>
              <w:pStyle w:val="af5"/>
              <w:widowControl/>
              <w:autoSpaceDE/>
              <w:autoSpaceDN/>
              <w:adjustRightInd/>
              <w:rPr>
                <w:rFonts w:ascii="Arial" w:hAnsi="Arial"/>
              </w:rPr>
            </w:pPr>
          </w:p>
        </w:tc>
        <w:tc>
          <w:tcPr>
            <w:tcW w:w="1643" w:type="pct"/>
            <w:tcBorders>
              <w:top w:val="single" w:sz="6" w:space="0" w:color="auto"/>
              <w:left w:val="single" w:sz="4" w:space="0" w:color="auto"/>
              <w:bottom w:val="single" w:sz="6" w:space="0" w:color="auto"/>
              <w:right w:val="single" w:sz="6" w:space="0" w:color="auto"/>
            </w:tcBorders>
            <w:vAlign w:val="center"/>
          </w:tcPr>
          <w:p w14:paraId="47DB680D" w14:textId="77777777" w:rsidR="00AB6EE3" w:rsidRPr="00496E05" w:rsidRDefault="00AB6EE3" w:rsidP="0089744D">
            <w:pPr>
              <w:pStyle w:val="af5"/>
              <w:widowControl/>
              <w:autoSpaceDE/>
              <w:autoSpaceDN/>
              <w:adjustRightInd/>
              <w:rPr>
                <w:rFonts w:ascii="Arial" w:hAnsi="Arial"/>
              </w:rPr>
            </w:pPr>
          </w:p>
        </w:tc>
      </w:tr>
      <w:tr w:rsidR="00AB6EE3" w:rsidRPr="00496E05" w14:paraId="6D2773B9" w14:textId="77777777" w:rsidTr="0089744D">
        <w:trPr>
          <w:jc w:val="center"/>
        </w:trPr>
        <w:tc>
          <w:tcPr>
            <w:tcW w:w="972" w:type="pct"/>
            <w:tcBorders>
              <w:top w:val="single" w:sz="6" w:space="0" w:color="auto"/>
              <w:left w:val="single" w:sz="6" w:space="0" w:color="auto"/>
              <w:bottom w:val="single" w:sz="6" w:space="0" w:color="auto"/>
              <w:right w:val="single" w:sz="6" w:space="0" w:color="auto"/>
            </w:tcBorders>
            <w:vAlign w:val="center"/>
          </w:tcPr>
          <w:p w14:paraId="1FC8F625" w14:textId="77777777" w:rsidR="00AB6EE3" w:rsidRPr="00496E05" w:rsidRDefault="00AB6EE3" w:rsidP="0089744D">
            <w:pPr>
              <w:pStyle w:val="af5"/>
              <w:widowControl/>
              <w:autoSpaceDE/>
              <w:autoSpaceDN/>
              <w:adjustRightInd/>
              <w:rPr>
                <w:rFonts w:ascii="Arial" w:hAnsi="Arial"/>
              </w:rPr>
            </w:pPr>
          </w:p>
        </w:tc>
        <w:tc>
          <w:tcPr>
            <w:tcW w:w="2385" w:type="pct"/>
            <w:tcBorders>
              <w:top w:val="single" w:sz="6" w:space="0" w:color="auto"/>
              <w:left w:val="single" w:sz="6" w:space="0" w:color="auto"/>
              <w:bottom w:val="single" w:sz="6" w:space="0" w:color="auto"/>
              <w:right w:val="single" w:sz="4" w:space="0" w:color="auto"/>
            </w:tcBorders>
            <w:vAlign w:val="center"/>
          </w:tcPr>
          <w:p w14:paraId="7B97A036" w14:textId="77777777" w:rsidR="00AB6EE3" w:rsidRPr="00496E05" w:rsidRDefault="00AB6EE3" w:rsidP="0089744D">
            <w:pPr>
              <w:pStyle w:val="af5"/>
              <w:widowControl/>
              <w:autoSpaceDE/>
              <w:autoSpaceDN/>
              <w:adjustRightInd/>
              <w:rPr>
                <w:rFonts w:ascii="Arial" w:hAnsi="Arial"/>
              </w:rPr>
            </w:pPr>
          </w:p>
        </w:tc>
        <w:tc>
          <w:tcPr>
            <w:tcW w:w="1643" w:type="pct"/>
            <w:tcBorders>
              <w:top w:val="single" w:sz="6" w:space="0" w:color="auto"/>
              <w:left w:val="single" w:sz="4" w:space="0" w:color="auto"/>
              <w:bottom w:val="single" w:sz="6" w:space="0" w:color="auto"/>
              <w:right w:val="single" w:sz="6" w:space="0" w:color="auto"/>
            </w:tcBorders>
            <w:vAlign w:val="center"/>
          </w:tcPr>
          <w:p w14:paraId="02EA2F5B" w14:textId="77777777" w:rsidR="00AB6EE3" w:rsidRPr="00496E05" w:rsidRDefault="00AB6EE3" w:rsidP="0089744D">
            <w:pPr>
              <w:pStyle w:val="af5"/>
              <w:widowControl/>
              <w:autoSpaceDE/>
              <w:autoSpaceDN/>
              <w:adjustRightInd/>
              <w:rPr>
                <w:rFonts w:ascii="Arial" w:hAnsi="Arial"/>
              </w:rPr>
            </w:pPr>
          </w:p>
        </w:tc>
      </w:tr>
      <w:tr w:rsidR="00AB6EE3" w:rsidRPr="00496E05" w14:paraId="18C1670E" w14:textId="77777777" w:rsidTr="0089744D">
        <w:trPr>
          <w:jc w:val="center"/>
        </w:trPr>
        <w:tc>
          <w:tcPr>
            <w:tcW w:w="972" w:type="pct"/>
            <w:tcBorders>
              <w:top w:val="single" w:sz="6" w:space="0" w:color="auto"/>
              <w:left w:val="single" w:sz="6" w:space="0" w:color="auto"/>
              <w:bottom w:val="single" w:sz="6" w:space="0" w:color="auto"/>
              <w:right w:val="single" w:sz="6" w:space="0" w:color="auto"/>
            </w:tcBorders>
            <w:vAlign w:val="center"/>
          </w:tcPr>
          <w:p w14:paraId="1D8F6CDC" w14:textId="77777777" w:rsidR="00AB6EE3" w:rsidRPr="00496E05" w:rsidRDefault="00AB6EE3" w:rsidP="0089744D">
            <w:pPr>
              <w:pStyle w:val="af5"/>
              <w:widowControl/>
              <w:autoSpaceDE/>
              <w:autoSpaceDN/>
              <w:adjustRightInd/>
              <w:rPr>
                <w:rFonts w:ascii="Arial" w:hAnsi="Arial"/>
              </w:rPr>
            </w:pPr>
          </w:p>
        </w:tc>
        <w:tc>
          <w:tcPr>
            <w:tcW w:w="2385" w:type="pct"/>
            <w:tcBorders>
              <w:top w:val="single" w:sz="6" w:space="0" w:color="auto"/>
              <w:left w:val="single" w:sz="6" w:space="0" w:color="auto"/>
              <w:bottom w:val="single" w:sz="6" w:space="0" w:color="auto"/>
              <w:right w:val="single" w:sz="4" w:space="0" w:color="auto"/>
            </w:tcBorders>
            <w:vAlign w:val="center"/>
          </w:tcPr>
          <w:p w14:paraId="224FE6A7" w14:textId="77777777" w:rsidR="00AB6EE3" w:rsidRPr="00496E05" w:rsidRDefault="00AB6EE3" w:rsidP="0089744D">
            <w:pPr>
              <w:pStyle w:val="af5"/>
              <w:widowControl/>
              <w:autoSpaceDE/>
              <w:autoSpaceDN/>
              <w:adjustRightInd/>
              <w:rPr>
                <w:rFonts w:ascii="Arial" w:hAnsi="Arial"/>
              </w:rPr>
            </w:pPr>
          </w:p>
        </w:tc>
        <w:tc>
          <w:tcPr>
            <w:tcW w:w="1643" w:type="pct"/>
            <w:tcBorders>
              <w:top w:val="single" w:sz="6" w:space="0" w:color="auto"/>
              <w:left w:val="single" w:sz="4" w:space="0" w:color="auto"/>
              <w:bottom w:val="single" w:sz="6" w:space="0" w:color="auto"/>
              <w:right w:val="single" w:sz="6" w:space="0" w:color="auto"/>
            </w:tcBorders>
            <w:vAlign w:val="center"/>
          </w:tcPr>
          <w:p w14:paraId="6E504704" w14:textId="77777777" w:rsidR="00AB6EE3" w:rsidRPr="00496E05" w:rsidRDefault="00AB6EE3" w:rsidP="0089744D">
            <w:pPr>
              <w:pStyle w:val="af5"/>
              <w:widowControl/>
              <w:autoSpaceDE/>
              <w:autoSpaceDN/>
              <w:adjustRightInd/>
              <w:rPr>
                <w:rFonts w:ascii="Arial" w:hAnsi="Arial"/>
              </w:rPr>
            </w:pPr>
          </w:p>
        </w:tc>
      </w:tr>
      <w:tr w:rsidR="00AB6EE3" w:rsidRPr="00496E05" w14:paraId="261E4FDE" w14:textId="77777777" w:rsidTr="0089744D">
        <w:trPr>
          <w:jc w:val="center"/>
        </w:trPr>
        <w:tc>
          <w:tcPr>
            <w:tcW w:w="972" w:type="pct"/>
            <w:tcBorders>
              <w:top w:val="single" w:sz="6" w:space="0" w:color="auto"/>
              <w:left w:val="single" w:sz="6" w:space="0" w:color="auto"/>
              <w:bottom w:val="single" w:sz="6" w:space="0" w:color="auto"/>
              <w:right w:val="single" w:sz="6" w:space="0" w:color="auto"/>
            </w:tcBorders>
            <w:vAlign w:val="center"/>
          </w:tcPr>
          <w:p w14:paraId="4E9B4EA4" w14:textId="77777777" w:rsidR="00AB6EE3" w:rsidRPr="00496E05" w:rsidRDefault="00AB6EE3" w:rsidP="0089744D">
            <w:pPr>
              <w:pStyle w:val="af5"/>
              <w:widowControl/>
              <w:autoSpaceDE/>
              <w:autoSpaceDN/>
              <w:adjustRightInd/>
              <w:rPr>
                <w:rFonts w:ascii="Arial" w:hAnsi="Arial"/>
              </w:rPr>
            </w:pPr>
          </w:p>
        </w:tc>
        <w:tc>
          <w:tcPr>
            <w:tcW w:w="2385" w:type="pct"/>
            <w:tcBorders>
              <w:top w:val="single" w:sz="6" w:space="0" w:color="auto"/>
              <w:left w:val="single" w:sz="6" w:space="0" w:color="auto"/>
              <w:bottom w:val="single" w:sz="6" w:space="0" w:color="auto"/>
              <w:right w:val="single" w:sz="4" w:space="0" w:color="auto"/>
            </w:tcBorders>
            <w:vAlign w:val="center"/>
          </w:tcPr>
          <w:p w14:paraId="3724B927" w14:textId="77777777" w:rsidR="00AB6EE3" w:rsidRPr="00496E05" w:rsidRDefault="00AB6EE3" w:rsidP="0089744D">
            <w:pPr>
              <w:pStyle w:val="af5"/>
              <w:widowControl/>
              <w:autoSpaceDE/>
              <w:autoSpaceDN/>
              <w:adjustRightInd/>
              <w:rPr>
                <w:rFonts w:ascii="Arial" w:hAnsi="Arial"/>
              </w:rPr>
            </w:pPr>
          </w:p>
        </w:tc>
        <w:tc>
          <w:tcPr>
            <w:tcW w:w="1643" w:type="pct"/>
            <w:tcBorders>
              <w:top w:val="single" w:sz="6" w:space="0" w:color="auto"/>
              <w:left w:val="single" w:sz="4" w:space="0" w:color="auto"/>
              <w:bottom w:val="single" w:sz="6" w:space="0" w:color="auto"/>
              <w:right w:val="single" w:sz="6" w:space="0" w:color="auto"/>
            </w:tcBorders>
            <w:vAlign w:val="center"/>
          </w:tcPr>
          <w:p w14:paraId="16DFE343" w14:textId="77777777" w:rsidR="00AB6EE3" w:rsidRPr="00496E05" w:rsidRDefault="00AB6EE3" w:rsidP="0089744D">
            <w:pPr>
              <w:pStyle w:val="af5"/>
              <w:widowControl/>
              <w:autoSpaceDE/>
              <w:autoSpaceDN/>
              <w:adjustRightInd/>
              <w:rPr>
                <w:rFonts w:ascii="Arial" w:hAnsi="Arial"/>
              </w:rPr>
            </w:pPr>
          </w:p>
        </w:tc>
      </w:tr>
    </w:tbl>
    <w:p w14:paraId="73EAB8E8" w14:textId="77777777" w:rsidR="00AB6EE3" w:rsidRPr="00A6087A" w:rsidRDefault="00AB6EE3" w:rsidP="00AB6EE3"/>
    <w:p w14:paraId="0EC4A481" w14:textId="77777777" w:rsidR="00AB6EE3" w:rsidRDefault="00AB6EE3" w:rsidP="00AB6EE3">
      <w:pPr>
        <w:pStyle w:val="1"/>
        <w:numPr>
          <w:ilvl w:val="0"/>
          <w:numId w:val="5"/>
        </w:numPr>
        <w:ind w:left="855"/>
      </w:pPr>
      <w:bookmarkStart w:id="21" w:name="_Toc260919937"/>
      <w:r>
        <w:rPr>
          <w:rFonts w:hint="eastAsia"/>
        </w:rPr>
        <w:lastRenderedPageBreak/>
        <w:t>概述</w:t>
      </w:r>
      <w:bookmarkEnd w:id="21"/>
      <w:ins w:id="22" w:author="island" w:date="2010-06-13T11:22:00Z">
        <w:r w:rsidR="00A22106">
          <w:rPr>
            <w:rFonts w:hint="eastAsia"/>
          </w:rPr>
          <w:t>（有第五章就可以，这章没有必要）</w:t>
        </w:r>
      </w:ins>
    </w:p>
    <w:p w14:paraId="28E7A508" w14:textId="77777777" w:rsidR="0002145D" w:rsidRPr="0002145D" w:rsidRDefault="0002145D" w:rsidP="0002145D">
      <w:pPr>
        <w:adjustRightInd w:val="0"/>
        <w:snapToGrid w:val="0"/>
        <w:ind w:firstLineChars="200" w:firstLine="420"/>
        <w:jc w:val="left"/>
        <w:rPr>
          <w:sz w:val="21"/>
          <w:szCs w:val="21"/>
        </w:rPr>
      </w:pPr>
      <w:r w:rsidRPr="0002145D">
        <w:rPr>
          <w:rFonts w:hint="eastAsia"/>
          <w:sz w:val="21"/>
          <w:szCs w:val="21"/>
        </w:rPr>
        <w:t>天翼</w:t>
      </w:r>
      <w:r w:rsidRPr="0002145D">
        <w:rPr>
          <w:rFonts w:hint="eastAsia"/>
          <w:sz w:val="21"/>
          <w:szCs w:val="21"/>
        </w:rPr>
        <w:t>Live</w:t>
      </w:r>
      <w:r w:rsidRPr="0002145D">
        <w:rPr>
          <w:rFonts w:hint="eastAsia"/>
          <w:sz w:val="21"/>
          <w:szCs w:val="21"/>
        </w:rPr>
        <w:t>二期技术规范共分</w:t>
      </w:r>
      <w:r w:rsidRPr="0002145D">
        <w:rPr>
          <w:rFonts w:hint="eastAsia"/>
          <w:sz w:val="21"/>
          <w:szCs w:val="21"/>
        </w:rPr>
        <w:t>7</w:t>
      </w:r>
      <w:r w:rsidRPr="0002145D">
        <w:rPr>
          <w:rFonts w:hint="eastAsia"/>
          <w:sz w:val="21"/>
          <w:szCs w:val="21"/>
        </w:rPr>
        <w:t>册，具体为：</w:t>
      </w:r>
    </w:p>
    <w:p w14:paraId="59B2F846" w14:textId="77777777" w:rsidR="0002145D" w:rsidRPr="0002145D" w:rsidRDefault="0002145D" w:rsidP="0002145D">
      <w:pPr>
        <w:adjustRightInd w:val="0"/>
        <w:snapToGrid w:val="0"/>
        <w:ind w:firstLineChars="200" w:firstLine="420"/>
        <w:jc w:val="left"/>
        <w:rPr>
          <w:sz w:val="21"/>
          <w:szCs w:val="21"/>
        </w:rPr>
      </w:pPr>
      <w:r w:rsidRPr="0002145D">
        <w:rPr>
          <w:rFonts w:hint="eastAsia"/>
          <w:sz w:val="21"/>
          <w:szCs w:val="21"/>
        </w:rPr>
        <w:t>《中国电信天翼</w:t>
      </w:r>
      <w:r w:rsidRPr="0002145D">
        <w:rPr>
          <w:rFonts w:hint="eastAsia"/>
          <w:sz w:val="21"/>
          <w:szCs w:val="21"/>
        </w:rPr>
        <w:t>Live</w:t>
      </w:r>
      <w:r w:rsidRPr="0002145D">
        <w:rPr>
          <w:rFonts w:hint="eastAsia"/>
          <w:sz w:val="21"/>
          <w:szCs w:val="21"/>
        </w:rPr>
        <w:t>平台技术规范</w:t>
      </w:r>
      <w:r w:rsidRPr="0002145D">
        <w:rPr>
          <w:rFonts w:hint="eastAsia"/>
          <w:sz w:val="21"/>
          <w:szCs w:val="21"/>
        </w:rPr>
        <w:t>-</w:t>
      </w:r>
      <w:r w:rsidRPr="0002145D">
        <w:rPr>
          <w:rFonts w:hint="eastAsia"/>
          <w:sz w:val="21"/>
          <w:szCs w:val="21"/>
        </w:rPr>
        <w:t>总册》</w:t>
      </w:r>
    </w:p>
    <w:p w14:paraId="41EB8380" w14:textId="77777777" w:rsidR="0002145D" w:rsidRPr="0002145D" w:rsidRDefault="0002145D" w:rsidP="0002145D">
      <w:pPr>
        <w:adjustRightInd w:val="0"/>
        <w:snapToGrid w:val="0"/>
        <w:ind w:firstLineChars="200" w:firstLine="420"/>
        <w:jc w:val="left"/>
        <w:rPr>
          <w:sz w:val="21"/>
          <w:szCs w:val="21"/>
        </w:rPr>
      </w:pPr>
      <w:r w:rsidRPr="0002145D">
        <w:rPr>
          <w:rFonts w:hint="eastAsia"/>
          <w:sz w:val="21"/>
          <w:szCs w:val="21"/>
        </w:rPr>
        <w:t>《中国电信天翼</w:t>
      </w:r>
      <w:r w:rsidRPr="0002145D">
        <w:rPr>
          <w:rFonts w:hint="eastAsia"/>
          <w:sz w:val="21"/>
          <w:szCs w:val="21"/>
        </w:rPr>
        <w:t>Live</w:t>
      </w:r>
      <w:r w:rsidRPr="0002145D">
        <w:rPr>
          <w:rFonts w:hint="eastAsia"/>
          <w:sz w:val="21"/>
          <w:szCs w:val="21"/>
        </w:rPr>
        <w:t>平台技术规范</w:t>
      </w:r>
      <w:r w:rsidRPr="0002145D">
        <w:rPr>
          <w:rFonts w:hint="eastAsia"/>
          <w:sz w:val="21"/>
          <w:szCs w:val="21"/>
        </w:rPr>
        <w:t>-</w:t>
      </w:r>
      <w:r w:rsidRPr="0002145D">
        <w:rPr>
          <w:rFonts w:hint="eastAsia"/>
          <w:sz w:val="21"/>
          <w:szCs w:val="21"/>
        </w:rPr>
        <w:t>公共短信平台分册》</w:t>
      </w:r>
    </w:p>
    <w:p w14:paraId="032098D3" w14:textId="77777777" w:rsidR="0002145D" w:rsidRPr="0002145D" w:rsidRDefault="0002145D" w:rsidP="0002145D">
      <w:pPr>
        <w:adjustRightInd w:val="0"/>
        <w:snapToGrid w:val="0"/>
        <w:ind w:firstLineChars="200" w:firstLine="420"/>
        <w:jc w:val="left"/>
        <w:rPr>
          <w:sz w:val="21"/>
          <w:szCs w:val="21"/>
        </w:rPr>
      </w:pPr>
      <w:r w:rsidRPr="0002145D">
        <w:rPr>
          <w:rFonts w:hint="eastAsia"/>
          <w:sz w:val="21"/>
          <w:szCs w:val="21"/>
        </w:rPr>
        <w:t>《中国电信天翼</w:t>
      </w:r>
      <w:r w:rsidRPr="0002145D">
        <w:rPr>
          <w:rFonts w:hint="eastAsia"/>
          <w:sz w:val="21"/>
          <w:szCs w:val="21"/>
        </w:rPr>
        <w:t>Live</w:t>
      </w:r>
      <w:r w:rsidRPr="0002145D">
        <w:rPr>
          <w:rFonts w:hint="eastAsia"/>
          <w:sz w:val="21"/>
          <w:szCs w:val="21"/>
        </w:rPr>
        <w:t>平台技术规范</w:t>
      </w:r>
      <w:r w:rsidRPr="0002145D">
        <w:rPr>
          <w:rFonts w:hint="eastAsia"/>
          <w:sz w:val="21"/>
          <w:szCs w:val="21"/>
        </w:rPr>
        <w:t>-</w:t>
      </w:r>
      <w:r w:rsidRPr="0002145D">
        <w:rPr>
          <w:rFonts w:hint="eastAsia"/>
          <w:sz w:val="21"/>
          <w:szCs w:val="21"/>
        </w:rPr>
        <w:t>机器人后台分册》</w:t>
      </w:r>
    </w:p>
    <w:p w14:paraId="14938988" w14:textId="77777777" w:rsidR="0002145D" w:rsidRPr="0002145D" w:rsidRDefault="0002145D" w:rsidP="0002145D">
      <w:pPr>
        <w:adjustRightInd w:val="0"/>
        <w:snapToGrid w:val="0"/>
        <w:ind w:firstLineChars="200" w:firstLine="420"/>
        <w:jc w:val="left"/>
        <w:rPr>
          <w:sz w:val="21"/>
          <w:szCs w:val="21"/>
        </w:rPr>
      </w:pPr>
      <w:r w:rsidRPr="0002145D">
        <w:rPr>
          <w:rFonts w:hint="eastAsia"/>
          <w:sz w:val="21"/>
          <w:szCs w:val="21"/>
        </w:rPr>
        <w:t>《中国电信天翼</w:t>
      </w:r>
      <w:r w:rsidRPr="0002145D">
        <w:rPr>
          <w:rFonts w:hint="eastAsia"/>
          <w:sz w:val="21"/>
          <w:szCs w:val="21"/>
        </w:rPr>
        <w:t>Live</w:t>
      </w:r>
      <w:r w:rsidRPr="0002145D">
        <w:rPr>
          <w:rFonts w:hint="eastAsia"/>
          <w:sz w:val="21"/>
          <w:szCs w:val="21"/>
        </w:rPr>
        <w:t>平台技术规范</w:t>
      </w:r>
      <w:r w:rsidRPr="0002145D">
        <w:rPr>
          <w:rFonts w:hint="eastAsia"/>
          <w:sz w:val="21"/>
          <w:szCs w:val="21"/>
        </w:rPr>
        <w:t>-</w:t>
      </w:r>
      <w:r w:rsidRPr="0002145D">
        <w:rPr>
          <w:rFonts w:hint="eastAsia"/>
          <w:sz w:val="21"/>
          <w:szCs w:val="21"/>
        </w:rPr>
        <w:t>群后台分册》</w:t>
      </w:r>
    </w:p>
    <w:p w14:paraId="7B0FE6B2" w14:textId="77777777" w:rsidR="0002145D" w:rsidRPr="0002145D" w:rsidRDefault="0002145D" w:rsidP="0002145D">
      <w:pPr>
        <w:adjustRightInd w:val="0"/>
        <w:snapToGrid w:val="0"/>
        <w:ind w:firstLineChars="200" w:firstLine="420"/>
        <w:jc w:val="left"/>
        <w:rPr>
          <w:sz w:val="21"/>
          <w:szCs w:val="21"/>
        </w:rPr>
      </w:pPr>
      <w:r w:rsidRPr="0002145D">
        <w:rPr>
          <w:rFonts w:hint="eastAsia"/>
          <w:sz w:val="21"/>
          <w:szCs w:val="21"/>
        </w:rPr>
        <w:t>《中国电信天翼</w:t>
      </w:r>
      <w:r w:rsidRPr="0002145D">
        <w:rPr>
          <w:rFonts w:hint="eastAsia"/>
          <w:sz w:val="21"/>
          <w:szCs w:val="21"/>
        </w:rPr>
        <w:t>Live</w:t>
      </w:r>
      <w:r w:rsidRPr="0002145D">
        <w:rPr>
          <w:rFonts w:hint="eastAsia"/>
          <w:sz w:val="21"/>
          <w:szCs w:val="21"/>
        </w:rPr>
        <w:t>平台技术规范</w:t>
      </w:r>
      <w:r w:rsidRPr="0002145D">
        <w:rPr>
          <w:rFonts w:hint="eastAsia"/>
          <w:sz w:val="21"/>
          <w:szCs w:val="21"/>
        </w:rPr>
        <w:t>-</w:t>
      </w:r>
      <w:r w:rsidRPr="0002145D">
        <w:rPr>
          <w:rFonts w:hint="eastAsia"/>
          <w:sz w:val="21"/>
          <w:szCs w:val="21"/>
        </w:rPr>
        <w:t>文件传输后台分册》</w:t>
      </w:r>
    </w:p>
    <w:p w14:paraId="2C1225AA" w14:textId="77777777" w:rsidR="0002145D" w:rsidRPr="0002145D" w:rsidRDefault="0002145D" w:rsidP="0002145D">
      <w:pPr>
        <w:adjustRightInd w:val="0"/>
        <w:snapToGrid w:val="0"/>
        <w:ind w:firstLineChars="200" w:firstLine="420"/>
        <w:jc w:val="left"/>
        <w:rPr>
          <w:sz w:val="21"/>
          <w:szCs w:val="21"/>
        </w:rPr>
      </w:pPr>
      <w:r w:rsidRPr="0002145D">
        <w:rPr>
          <w:rFonts w:hint="eastAsia"/>
          <w:sz w:val="21"/>
          <w:szCs w:val="21"/>
        </w:rPr>
        <w:t>《中国电信天翼</w:t>
      </w:r>
      <w:r w:rsidRPr="0002145D">
        <w:rPr>
          <w:rFonts w:hint="eastAsia"/>
          <w:sz w:val="21"/>
          <w:szCs w:val="21"/>
        </w:rPr>
        <w:t>Live</w:t>
      </w:r>
      <w:r w:rsidRPr="0002145D">
        <w:rPr>
          <w:rFonts w:hint="eastAsia"/>
          <w:sz w:val="21"/>
          <w:szCs w:val="21"/>
        </w:rPr>
        <w:t>平台技术规范</w:t>
      </w:r>
      <w:r w:rsidRPr="0002145D">
        <w:rPr>
          <w:rFonts w:hint="eastAsia"/>
          <w:sz w:val="21"/>
          <w:szCs w:val="21"/>
        </w:rPr>
        <w:t>-</w:t>
      </w:r>
      <w:r w:rsidRPr="0002145D">
        <w:rPr>
          <w:rFonts w:hint="eastAsia"/>
          <w:sz w:val="21"/>
          <w:szCs w:val="21"/>
        </w:rPr>
        <w:t>后台管理分册》</w:t>
      </w:r>
    </w:p>
    <w:p w14:paraId="4F3BACEB" w14:textId="77777777" w:rsidR="0002145D" w:rsidRPr="0002145D" w:rsidRDefault="0002145D" w:rsidP="0002145D">
      <w:pPr>
        <w:adjustRightInd w:val="0"/>
        <w:snapToGrid w:val="0"/>
        <w:ind w:firstLineChars="200" w:firstLine="420"/>
        <w:jc w:val="left"/>
        <w:rPr>
          <w:sz w:val="21"/>
          <w:szCs w:val="21"/>
        </w:rPr>
      </w:pPr>
      <w:r w:rsidRPr="0002145D">
        <w:rPr>
          <w:rFonts w:hint="eastAsia"/>
          <w:sz w:val="21"/>
          <w:szCs w:val="21"/>
        </w:rPr>
        <w:t>《中国电信天翼</w:t>
      </w:r>
      <w:r w:rsidRPr="0002145D">
        <w:rPr>
          <w:rFonts w:hint="eastAsia"/>
          <w:sz w:val="21"/>
          <w:szCs w:val="21"/>
        </w:rPr>
        <w:t>Live</w:t>
      </w:r>
      <w:r w:rsidRPr="0002145D">
        <w:rPr>
          <w:rFonts w:hint="eastAsia"/>
          <w:sz w:val="21"/>
          <w:szCs w:val="21"/>
        </w:rPr>
        <w:t>平台技术规范</w:t>
      </w:r>
      <w:r w:rsidRPr="0002145D">
        <w:rPr>
          <w:rFonts w:hint="eastAsia"/>
          <w:sz w:val="21"/>
          <w:szCs w:val="21"/>
        </w:rPr>
        <w:t>-</w:t>
      </w:r>
      <w:r w:rsidRPr="0002145D">
        <w:rPr>
          <w:rFonts w:hint="eastAsia"/>
          <w:sz w:val="21"/>
          <w:szCs w:val="21"/>
        </w:rPr>
        <w:t>客户端分册》</w:t>
      </w:r>
    </w:p>
    <w:p w14:paraId="3F659C1F" w14:textId="77777777" w:rsidR="0002145D" w:rsidRPr="0002145D" w:rsidRDefault="0002145D" w:rsidP="0002145D">
      <w:pPr>
        <w:adjustRightInd w:val="0"/>
        <w:snapToGrid w:val="0"/>
        <w:ind w:firstLineChars="200" w:firstLine="420"/>
        <w:jc w:val="left"/>
        <w:rPr>
          <w:sz w:val="21"/>
          <w:szCs w:val="21"/>
        </w:rPr>
      </w:pPr>
      <w:r w:rsidRPr="0002145D">
        <w:rPr>
          <w:rFonts w:hint="eastAsia"/>
          <w:sz w:val="21"/>
          <w:szCs w:val="21"/>
        </w:rPr>
        <w:t>其中《中国电信天翼</w:t>
      </w:r>
      <w:r w:rsidRPr="0002145D">
        <w:rPr>
          <w:rFonts w:hint="eastAsia"/>
          <w:sz w:val="21"/>
          <w:szCs w:val="21"/>
        </w:rPr>
        <w:t>Live</w:t>
      </w:r>
      <w:r w:rsidRPr="0002145D">
        <w:rPr>
          <w:rFonts w:hint="eastAsia"/>
          <w:sz w:val="21"/>
          <w:szCs w:val="21"/>
        </w:rPr>
        <w:t>平台技术规范</w:t>
      </w:r>
      <w:r w:rsidRPr="0002145D">
        <w:rPr>
          <w:rFonts w:hint="eastAsia"/>
          <w:sz w:val="21"/>
          <w:szCs w:val="21"/>
        </w:rPr>
        <w:t>-</w:t>
      </w:r>
      <w:r w:rsidRPr="0002145D">
        <w:rPr>
          <w:rFonts w:hint="eastAsia"/>
          <w:sz w:val="21"/>
          <w:szCs w:val="21"/>
        </w:rPr>
        <w:t>总册》是针对天翼</w:t>
      </w:r>
      <w:r w:rsidRPr="0002145D">
        <w:rPr>
          <w:rFonts w:hint="eastAsia"/>
          <w:sz w:val="21"/>
          <w:szCs w:val="21"/>
        </w:rPr>
        <w:t>Live</w:t>
      </w:r>
      <w:r w:rsidRPr="0002145D">
        <w:rPr>
          <w:rFonts w:hint="eastAsia"/>
          <w:sz w:val="21"/>
          <w:szCs w:val="21"/>
        </w:rPr>
        <w:t>二期系统结构、功能、接口及软硬件要求的总体表述。具体各模块详细功能描述、详细接口描述、详细流程描述以及详细软硬件要求在各个分册中体现。</w:t>
      </w:r>
    </w:p>
    <w:p w14:paraId="3823288E" w14:textId="77777777" w:rsidR="00A67B12" w:rsidRDefault="00A67B12" w:rsidP="00AB6EE3">
      <w:pPr>
        <w:pStyle w:val="1"/>
        <w:numPr>
          <w:ilvl w:val="0"/>
          <w:numId w:val="5"/>
        </w:numPr>
        <w:ind w:left="855"/>
      </w:pPr>
      <w:r>
        <w:rPr>
          <w:rFonts w:hint="eastAsia"/>
        </w:rPr>
        <w:lastRenderedPageBreak/>
        <w:t>天翼</w:t>
      </w:r>
      <w:r>
        <w:rPr>
          <w:rFonts w:hint="eastAsia"/>
        </w:rPr>
        <w:t>L</w:t>
      </w:r>
      <w:r>
        <w:t>i</w:t>
      </w:r>
      <w:r>
        <w:rPr>
          <w:rFonts w:hint="eastAsia"/>
        </w:rPr>
        <w:t>ve</w:t>
      </w:r>
      <w:r>
        <w:rPr>
          <w:rFonts w:hint="eastAsia"/>
        </w:rPr>
        <w:t>系统概述</w:t>
      </w:r>
    </w:p>
    <w:p w14:paraId="37D79A84" w14:textId="77777777" w:rsidR="0001470D" w:rsidRDefault="00BE7542" w:rsidP="0001470D">
      <w:pPr>
        <w:spacing w:line="360" w:lineRule="auto"/>
        <w:rPr>
          <w:ins w:id="23" w:author="杨晓玲" w:date="2010-06-11T16:43:00Z"/>
        </w:rPr>
      </w:pPr>
      <w:r>
        <w:rPr>
          <w:color w:val="000000"/>
        </w:rPr>
        <w:pict>
          <v:shape id="_x0000_i1025" type="#_x0000_t75" alt="" style="width:24.2pt;height:24.2pt"/>
        </w:pict>
      </w:r>
      <w:del w:id="24" w:author="杨晓玲" w:date="2010-06-11T16:43:00Z">
        <w:r w:rsidR="0002145D" w:rsidDel="00EE37B6">
          <w:object w:dxaOrig="11291" w:dyaOrig="8730">
            <v:shape id="_x0000_i1026" type="#_x0000_t75" style="width:414.7pt;height:320.85pt" o:ole="">
              <v:imagedata r:id="rId14" o:title=""/>
            </v:shape>
            <o:OLEObject Type="Embed" ProgID="Visio.Drawing.11" ShapeID="_x0000_i1026" DrawAspect="Content" ObjectID="_1337935168" r:id="rId15"/>
          </w:object>
        </w:r>
      </w:del>
    </w:p>
    <w:p w14:paraId="654F8601" w14:textId="77777777" w:rsidR="00EE37B6" w:rsidRDefault="00EE37B6" w:rsidP="0001470D">
      <w:pPr>
        <w:spacing w:line="360" w:lineRule="auto"/>
        <w:rPr>
          <w:rFonts w:ascii="宋体" w:hAnsi="宋体"/>
          <w:color w:val="000000"/>
        </w:rPr>
      </w:pPr>
      <w:ins w:id="25" w:author="杨晓玲" w:date="2010-06-11T16:43:00Z">
        <w:r>
          <w:object w:dxaOrig="11291" w:dyaOrig="8730">
            <v:shape id="_x0000_i1027" type="#_x0000_t75" style="width:414.7pt;height:320.85pt" o:ole="">
              <v:imagedata r:id="rId16" o:title=""/>
            </v:shape>
            <o:OLEObject Type="Embed" ProgID="Visio.Drawing.11" ShapeID="_x0000_i1027" DrawAspect="Content" ObjectID="_1337935169" r:id="rId17"/>
          </w:object>
        </w:r>
      </w:ins>
    </w:p>
    <w:p w14:paraId="36D4BC37" w14:textId="77777777" w:rsidR="0002145D" w:rsidRPr="00827F2B" w:rsidRDefault="0001470D" w:rsidP="0002145D">
      <w:pPr>
        <w:jc w:val="center"/>
        <w:rPr>
          <w:rFonts w:ascii="宋体" w:hAnsi="宋体"/>
          <w:sz w:val="18"/>
          <w:szCs w:val="18"/>
        </w:rPr>
      </w:pPr>
      <w:r>
        <w:rPr>
          <w:color w:val="000000"/>
        </w:rPr>
        <w:t xml:space="preserve">                        </w:t>
      </w:r>
      <w:bookmarkStart w:id="26" w:name="OLE_LINK10"/>
      <w:bookmarkStart w:id="27" w:name="OLE_LINK11"/>
    </w:p>
    <w:p w14:paraId="1A455A62" w14:textId="77777777" w:rsidR="0002145D" w:rsidRPr="00827F2B" w:rsidRDefault="0002145D" w:rsidP="0002145D">
      <w:pPr>
        <w:jc w:val="center"/>
        <w:rPr>
          <w:sz w:val="18"/>
          <w:szCs w:val="18"/>
        </w:rPr>
      </w:pPr>
      <w:r w:rsidRPr="00827F2B">
        <w:rPr>
          <w:rFonts w:ascii="宋体" w:hAnsi="宋体" w:hint="eastAsia"/>
          <w:sz w:val="18"/>
          <w:szCs w:val="18"/>
        </w:rPr>
        <w:t>中国电信天翼Live系统结构</w:t>
      </w:r>
      <w:bookmarkEnd w:id="26"/>
      <w:bookmarkEnd w:id="27"/>
    </w:p>
    <w:p w14:paraId="71A91141" w14:textId="77777777" w:rsidR="0002145D" w:rsidRPr="000E77A0" w:rsidRDefault="0002145D" w:rsidP="0002145D">
      <w:pPr>
        <w:adjustRightInd w:val="0"/>
        <w:snapToGrid w:val="0"/>
        <w:ind w:firstLineChars="200" w:firstLine="420"/>
        <w:jc w:val="left"/>
        <w:rPr>
          <w:rFonts w:ascii="宋体" w:hAnsi="宋体"/>
          <w:sz w:val="21"/>
          <w:szCs w:val="21"/>
        </w:rPr>
      </w:pPr>
      <w:bookmarkStart w:id="28" w:name="OLE_LINK2"/>
      <w:r w:rsidRPr="000E77A0">
        <w:rPr>
          <w:rFonts w:hint="eastAsia"/>
          <w:sz w:val="21"/>
          <w:szCs w:val="21"/>
        </w:rPr>
        <w:t>中国电信天翼</w:t>
      </w:r>
      <w:r w:rsidRPr="000E77A0">
        <w:rPr>
          <w:rFonts w:hint="eastAsia"/>
          <w:sz w:val="21"/>
          <w:szCs w:val="21"/>
        </w:rPr>
        <w:t>Live</w:t>
      </w:r>
      <w:r w:rsidRPr="000E77A0">
        <w:rPr>
          <w:rFonts w:hint="eastAsia"/>
          <w:sz w:val="21"/>
          <w:szCs w:val="21"/>
        </w:rPr>
        <w:t>产品</w:t>
      </w:r>
      <w:r>
        <w:rPr>
          <w:rFonts w:hint="eastAsia"/>
          <w:sz w:val="21"/>
          <w:szCs w:val="21"/>
        </w:rPr>
        <w:t>平台</w:t>
      </w:r>
      <w:r w:rsidRPr="000E77A0">
        <w:rPr>
          <w:rFonts w:hint="eastAsia"/>
          <w:sz w:val="21"/>
          <w:szCs w:val="21"/>
        </w:rPr>
        <w:t>是中国电信面向家庭和个人用户推出的集融合通信与互联网应用与内容服务于一体的综合信息服务产品</w:t>
      </w:r>
      <w:r>
        <w:rPr>
          <w:rFonts w:hint="eastAsia"/>
          <w:sz w:val="21"/>
          <w:szCs w:val="21"/>
        </w:rPr>
        <w:t>平台</w:t>
      </w:r>
      <w:r w:rsidRPr="000E77A0">
        <w:rPr>
          <w:rFonts w:hint="eastAsia"/>
          <w:sz w:val="21"/>
          <w:szCs w:val="21"/>
        </w:rPr>
        <w:t>。它为中国电信宽带用户与手机用户提供文字、语音、视频等多媒体视听、沟通平台，它是中国电信互联星空业务、“我的</w:t>
      </w:r>
      <w:r w:rsidRPr="000E77A0">
        <w:rPr>
          <w:rFonts w:hint="eastAsia"/>
          <w:sz w:val="21"/>
          <w:szCs w:val="21"/>
        </w:rPr>
        <w:t>e</w:t>
      </w:r>
      <w:r w:rsidRPr="000E77A0">
        <w:rPr>
          <w:rFonts w:hint="eastAsia"/>
          <w:sz w:val="21"/>
          <w:szCs w:val="21"/>
        </w:rPr>
        <w:t>家”业务在用户</w:t>
      </w:r>
      <w:r w:rsidRPr="000E77A0">
        <w:rPr>
          <w:rFonts w:hint="eastAsia"/>
          <w:sz w:val="21"/>
          <w:szCs w:val="21"/>
        </w:rPr>
        <w:t>PC</w:t>
      </w:r>
      <w:r w:rsidRPr="000E77A0">
        <w:rPr>
          <w:rFonts w:hint="eastAsia"/>
          <w:sz w:val="21"/>
          <w:szCs w:val="21"/>
        </w:rPr>
        <w:t>和手机桌面统一呈现、承载和使用的平台，同时也是扩展中国电信帐号经营、提供在线客户服务的渠道。</w:t>
      </w:r>
      <w:bookmarkEnd w:id="28"/>
    </w:p>
    <w:p w14:paraId="7E07D888" w14:textId="77777777" w:rsidR="0002145D" w:rsidRDefault="0002145D" w:rsidP="0002145D">
      <w:pPr>
        <w:adjustRightInd w:val="0"/>
        <w:snapToGrid w:val="0"/>
        <w:ind w:firstLineChars="200" w:firstLine="420"/>
        <w:jc w:val="left"/>
        <w:rPr>
          <w:rFonts w:ascii="宋体" w:hAnsi="宋体"/>
          <w:sz w:val="21"/>
          <w:szCs w:val="21"/>
        </w:rPr>
      </w:pPr>
      <w:r>
        <w:rPr>
          <w:rFonts w:ascii="宋体" w:hAnsi="宋体" w:hint="eastAsia"/>
          <w:sz w:val="21"/>
          <w:szCs w:val="21"/>
        </w:rPr>
        <w:t>天翼Live</w:t>
      </w:r>
      <w:r w:rsidRPr="000E77A0">
        <w:rPr>
          <w:rFonts w:ascii="宋体" w:hAnsi="宋体" w:hint="eastAsia"/>
          <w:sz w:val="21"/>
          <w:szCs w:val="21"/>
        </w:rPr>
        <w:t>系统可以分为</w:t>
      </w:r>
      <w:r>
        <w:rPr>
          <w:rFonts w:ascii="宋体" w:hAnsi="宋体" w:hint="eastAsia"/>
          <w:sz w:val="21"/>
          <w:szCs w:val="21"/>
        </w:rPr>
        <w:t>客户端服务部分、服务端功能部分及接口部分</w:t>
      </w:r>
      <w:r w:rsidRPr="000E77A0">
        <w:rPr>
          <w:rFonts w:ascii="宋体" w:hAnsi="宋体" w:hint="eastAsia"/>
          <w:sz w:val="21"/>
          <w:szCs w:val="21"/>
        </w:rPr>
        <w:t>。</w:t>
      </w:r>
      <w:r>
        <w:rPr>
          <w:rFonts w:ascii="宋体" w:hAnsi="宋体" w:hint="eastAsia"/>
          <w:sz w:val="21"/>
          <w:szCs w:val="21"/>
        </w:rPr>
        <w:t>要求天翼Live</w:t>
      </w:r>
      <w:r w:rsidRPr="000E77A0">
        <w:rPr>
          <w:rFonts w:ascii="宋体" w:hAnsi="宋体" w:hint="eastAsia"/>
          <w:sz w:val="21"/>
          <w:szCs w:val="21"/>
        </w:rPr>
        <w:t>各模块逻辑上独立并可拆分</w:t>
      </w:r>
      <w:r>
        <w:rPr>
          <w:rFonts w:ascii="宋体" w:hAnsi="宋体" w:hint="eastAsia"/>
          <w:sz w:val="21"/>
          <w:szCs w:val="21"/>
        </w:rPr>
        <w:t>。</w:t>
      </w:r>
    </w:p>
    <w:p w14:paraId="0E0AC53B" w14:textId="77777777" w:rsidR="0002145D" w:rsidRDefault="0002145D" w:rsidP="0002145D">
      <w:pPr>
        <w:adjustRightInd w:val="0"/>
        <w:snapToGrid w:val="0"/>
        <w:ind w:firstLineChars="200" w:firstLine="420"/>
        <w:jc w:val="left"/>
        <w:rPr>
          <w:rFonts w:ascii="宋体" w:hAnsi="宋体"/>
          <w:sz w:val="21"/>
          <w:szCs w:val="21"/>
        </w:rPr>
      </w:pPr>
      <w:r>
        <w:rPr>
          <w:rFonts w:ascii="宋体" w:hAnsi="宋体" w:hint="eastAsia"/>
          <w:sz w:val="21"/>
          <w:szCs w:val="21"/>
        </w:rPr>
        <w:t>客户端</w:t>
      </w:r>
      <w:r w:rsidRPr="000E77A0">
        <w:rPr>
          <w:rFonts w:ascii="宋体" w:hAnsi="宋体" w:hint="eastAsia"/>
          <w:sz w:val="21"/>
          <w:szCs w:val="21"/>
        </w:rPr>
        <w:t>部分</w:t>
      </w:r>
      <w:r>
        <w:rPr>
          <w:rFonts w:ascii="宋体" w:hAnsi="宋体" w:hint="eastAsia"/>
          <w:sz w:val="21"/>
          <w:szCs w:val="21"/>
        </w:rPr>
        <w:t>：</w:t>
      </w:r>
      <w:r w:rsidRPr="000E77A0">
        <w:rPr>
          <w:rFonts w:ascii="宋体" w:hAnsi="宋体" w:hint="eastAsia"/>
          <w:sz w:val="21"/>
          <w:szCs w:val="21"/>
        </w:rPr>
        <w:t>主要包括</w:t>
      </w:r>
      <w:r>
        <w:rPr>
          <w:rFonts w:ascii="宋体" w:hAnsi="宋体" w:hint="eastAsia"/>
          <w:sz w:val="21"/>
          <w:szCs w:val="21"/>
        </w:rPr>
        <w:t>手机客户端</w:t>
      </w:r>
      <w:r w:rsidRPr="000E77A0">
        <w:rPr>
          <w:rFonts w:ascii="宋体" w:hAnsi="宋体" w:hint="eastAsia"/>
          <w:sz w:val="21"/>
          <w:szCs w:val="21"/>
        </w:rPr>
        <w:t>、</w:t>
      </w:r>
      <w:r>
        <w:rPr>
          <w:rFonts w:ascii="宋体" w:hAnsi="宋体" w:hint="eastAsia"/>
          <w:sz w:val="21"/>
          <w:szCs w:val="21"/>
        </w:rPr>
        <w:t>PC客户端</w:t>
      </w:r>
      <w:r w:rsidRPr="000E77A0">
        <w:rPr>
          <w:rFonts w:ascii="宋体" w:hAnsi="宋体" w:hint="eastAsia"/>
          <w:sz w:val="21"/>
          <w:szCs w:val="21"/>
        </w:rPr>
        <w:t>、</w:t>
      </w:r>
      <w:r>
        <w:rPr>
          <w:rFonts w:ascii="宋体" w:hAnsi="宋体" w:hint="eastAsia"/>
          <w:sz w:val="21"/>
          <w:szCs w:val="21"/>
        </w:rPr>
        <w:t>WEB客户端、MSP以及WEB服务器部分。主要实现客户端的功能及与客户端相关MSP和WEB服务器的功能。</w:t>
      </w:r>
    </w:p>
    <w:p w14:paraId="4E3D2A98" w14:textId="77777777" w:rsidR="0002145D" w:rsidRDefault="0002145D" w:rsidP="0002145D">
      <w:pPr>
        <w:adjustRightInd w:val="0"/>
        <w:snapToGrid w:val="0"/>
        <w:ind w:firstLineChars="200" w:firstLine="420"/>
        <w:jc w:val="left"/>
        <w:rPr>
          <w:rFonts w:ascii="宋体" w:hAnsi="宋体"/>
          <w:sz w:val="21"/>
          <w:szCs w:val="21"/>
        </w:rPr>
      </w:pPr>
      <w:r>
        <w:rPr>
          <w:rFonts w:ascii="宋体" w:hAnsi="宋体" w:hint="eastAsia"/>
          <w:sz w:val="21"/>
          <w:szCs w:val="21"/>
        </w:rPr>
        <w:t>服务端功能部分：主要包括群、机器人、</w:t>
      </w:r>
      <w:ins w:id="29" w:author="杨晓玲" w:date="2010-06-11T16:44:00Z">
        <w:r w:rsidR="00CE3CC2">
          <w:rPr>
            <w:rFonts w:ascii="宋体" w:hAnsi="宋体" w:hint="eastAsia"/>
            <w:sz w:val="21"/>
            <w:szCs w:val="21"/>
          </w:rPr>
          <w:t>超级</w:t>
        </w:r>
      </w:ins>
      <w:r>
        <w:rPr>
          <w:rFonts w:ascii="宋体" w:hAnsi="宋体" w:hint="eastAsia"/>
          <w:sz w:val="21"/>
          <w:szCs w:val="21"/>
        </w:rPr>
        <w:t>文件传输、后台管理、短信、多方通话、E家电话9个部分。主要实现天翼Live服务端相关的功能。</w:t>
      </w:r>
    </w:p>
    <w:p w14:paraId="1B97F1F9" w14:textId="77777777" w:rsidR="0002145D" w:rsidRPr="000E77A0" w:rsidRDefault="0002145D" w:rsidP="0002145D">
      <w:pPr>
        <w:adjustRightInd w:val="0"/>
        <w:snapToGrid w:val="0"/>
        <w:ind w:firstLineChars="200" w:firstLine="420"/>
        <w:jc w:val="left"/>
        <w:rPr>
          <w:sz w:val="22"/>
        </w:rPr>
      </w:pPr>
      <w:r w:rsidRPr="000E77A0">
        <w:rPr>
          <w:rFonts w:ascii="宋体" w:hAnsi="宋体" w:hint="eastAsia"/>
          <w:sz w:val="21"/>
          <w:szCs w:val="21"/>
        </w:rPr>
        <w:t>接口部分</w:t>
      </w:r>
      <w:r>
        <w:rPr>
          <w:rFonts w:ascii="宋体" w:hAnsi="宋体" w:hint="eastAsia"/>
          <w:sz w:val="21"/>
          <w:szCs w:val="21"/>
        </w:rPr>
        <w:t>：</w:t>
      </w:r>
      <w:r w:rsidRPr="000E77A0">
        <w:rPr>
          <w:rFonts w:ascii="宋体" w:hAnsi="宋体" w:hint="eastAsia"/>
          <w:sz w:val="21"/>
          <w:szCs w:val="21"/>
        </w:rPr>
        <w:t>主要包括与</w:t>
      </w:r>
      <w:r>
        <w:rPr>
          <w:rFonts w:ascii="宋体" w:hAnsi="宋体" w:hint="eastAsia"/>
          <w:sz w:val="21"/>
          <w:szCs w:val="21"/>
        </w:rPr>
        <w:t>WINDOWS LIVE后台接口、全国CRM接口、网厅接口、全国计费中心接口、OCS接口、</w:t>
      </w:r>
      <w:del w:id="30" w:author="杨晓玲" w:date="2010-06-11T16:43:00Z">
        <w:r w:rsidDel="00CE3CC2">
          <w:rPr>
            <w:rFonts w:ascii="宋体" w:hAnsi="宋体" w:hint="eastAsia"/>
            <w:sz w:val="21"/>
            <w:szCs w:val="21"/>
          </w:rPr>
          <w:delText>短信一级网关</w:delText>
        </w:r>
      </w:del>
      <w:ins w:id="31" w:author="杨晓玲" w:date="2010-06-11T16:43:00Z">
        <w:r w:rsidR="00CE3CC2">
          <w:rPr>
            <w:rFonts w:ascii="宋体" w:hAnsi="宋体" w:hint="eastAsia"/>
            <w:sz w:val="21"/>
            <w:szCs w:val="21"/>
          </w:rPr>
          <w:t>公共短信</w:t>
        </w:r>
      </w:ins>
      <w:ins w:id="32" w:author="杨晓玲" w:date="2010-06-11T16:44:00Z">
        <w:r w:rsidR="00CE3CC2">
          <w:rPr>
            <w:rFonts w:ascii="宋体" w:hAnsi="宋体" w:hint="eastAsia"/>
            <w:sz w:val="21"/>
            <w:szCs w:val="21"/>
          </w:rPr>
          <w:t>平台</w:t>
        </w:r>
      </w:ins>
      <w:r>
        <w:rPr>
          <w:rFonts w:ascii="宋体" w:hAnsi="宋体" w:hint="eastAsia"/>
          <w:sz w:val="21"/>
          <w:szCs w:val="21"/>
        </w:rPr>
        <w:t>接口以及各种产品平台接口</w:t>
      </w:r>
      <w:r w:rsidRPr="000E77A0">
        <w:rPr>
          <w:rFonts w:ascii="宋体" w:hAnsi="宋体" w:hint="eastAsia"/>
          <w:sz w:val="21"/>
          <w:szCs w:val="21"/>
        </w:rPr>
        <w:t>。</w:t>
      </w:r>
    </w:p>
    <w:p w14:paraId="2F2A8E63" w14:textId="77777777" w:rsidR="00A67B12" w:rsidRDefault="00A67B12" w:rsidP="00AB6EE3">
      <w:pPr>
        <w:pStyle w:val="1"/>
        <w:numPr>
          <w:ilvl w:val="0"/>
          <w:numId w:val="5"/>
        </w:numPr>
        <w:ind w:left="855"/>
      </w:pPr>
      <w:r>
        <w:rPr>
          <w:rFonts w:hint="eastAsia"/>
        </w:rPr>
        <w:lastRenderedPageBreak/>
        <w:t>机器人模块功能要求</w:t>
      </w:r>
    </w:p>
    <w:p w14:paraId="0EA536E5" w14:textId="77777777" w:rsidR="00A67B12" w:rsidRPr="00AB6EE3" w:rsidRDefault="00AB6EE3" w:rsidP="00AB6EE3">
      <w:pPr>
        <w:pStyle w:val="2"/>
        <w:numPr>
          <w:ilvl w:val="0"/>
          <w:numId w:val="0"/>
        </w:numPr>
        <w:spacing w:before="200" w:after="200" w:line="415" w:lineRule="auto"/>
        <w:jc w:val="left"/>
      </w:pPr>
      <w:r>
        <w:rPr>
          <w:rFonts w:hint="eastAsia"/>
        </w:rPr>
        <w:t>6.1</w:t>
      </w:r>
      <w:r w:rsidR="00A67B12" w:rsidRPr="00AB6EE3">
        <w:rPr>
          <w:rFonts w:hint="eastAsia"/>
        </w:rPr>
        <w:t>机器人模块的系统结构</w:t>
      </w:r>
      <w:ins w:id="33" w:author="island" w:date="2010-06-13T11:25:00Z">
        <w:r w:rsidR="00A22106">
          <w:rPr>
            <w:rFonts w:hint="eastAsia"/>
          </w:rPr>
          <w:t>（可以放在第五章，</w:t>
        </w:r>
      </w:ins>
      <w:ins w:id="34" w:author="island" w:date="2010-06-13T11:27:00Z">
        <w:r w:rsidR="00A22106">
          <w:rPr>
            <w:rFonts w:hint="eastAsia"/>
          </w:rPr>
          <w:t>放在功能要求这很奇怪</w:t>
        </w:r>
      </w:ins>
      <w:ins w:id="35" w:author="island" w:date="2010-06-13T11:25:00Z">
        <w:r w:rsidR="00A22106">
          <w:rPr>
            <w:rFonts w:hint="eastAsia"/>
          </w:rPr>
          <w:t>）</w:t>
        </w:r>
      </w:ins>
    </w:p>
    <w:p w14:paraId="7337BB3E" w14:textId="77777777" w:rsidR="00251F62" w:rsidRDefault="009C4E64" w:rsidP="00251F62">
      <w:pPr>
        <w:spacing w:line="300" w:lineRule="auto"/>
        <w:ind w:firstLine="420"/>
      </w:pPr>
      <w:r>
        <w:rPr>
          <w:rFonts w:hint="eastAsia"/>
        </w:rPr>
        <w:t>机器人模块主要实现</w:t>
      </w:r>
      <w:r w:rsidR="00251F62">
        <w:rPr>
          <w:rFonts w:hint="eastAsia"/>
        </w:rPr>
        <w:t>客服机器人和业务机器人的功能。</w:t>
      </w:r>
    </w:p>
    <w:p w14:paraId="3C172160" w14:textId="77777777" w:rsidR="00251F62" w:rsidRDefault="00251F62" w:rsidP="00251F62">
      <w:pPr>
        <w:spacing w:line="300" w:lineRule="auto"/>
        <w:ind w:firstLine="420"/>
        <w:rPr>
          <w:rFonts w:ascii="Tahoma" w:hAnsi="Tahoma"/>
        </w:rPr>
      </w:pPr>
      <w:r>
        <w:rPr>
          <w:rFonts w:ascii="Tahoma" w:hAnsi="Tahoma" w:hint="eastAsia"/>
        </w:rPr>
        <w:t>客服机器人只用于对天翼</w:t>
      </w:r>
      <w:r>
        <w:rPr>
          <w:rFonts w:ascii="Tahoma" w:hAnsi="Tahoma" w:hint="eastAsia"/>
        </w:rPr>
        <w:t>Live</w:t>
      </w:r>
      <w:r>
        <w:rPr>
          <w:rFonts w:ascii="Tahoma" w:hAnsi="Tahoma" w:hint="eastAsia"/>
        </w:rPr>
        <w:t>产品功能的提问解答。</w:t>
      </w:r>
      <w:r>
        <w:rPr>
          <w:rFonts w:hint="eastAsia"/>
        </w:rPr>
        <w:t>仅支持在天翼</w:t>
      </w:r>
      <w:r>
        <w:rPr>
          <w:rFonts w:hint="eastAsia"/>
        </w:rPr>
        <w:t>Live</w:t>
      </w:r>
      <w:r>
        <w:rPr>
          <w:rFonts w:hint="eastAsia"/>
        </w:rPr>
        <w:t>各版本使用。</w:t>
      </w:r>
    </w:p>
    <w:p w14:paraId="5E68306C" w14:textId="77777777" w:rsidR="009C4E64" w:rsidRDefault="00251F62" w:rsidP="00251F62">
      <w:pPr>
        <w:spacing w:line="300" w:lineRule="auto"/>
        <w:ind w:firstLineChars="200" w:firstLine="480"/>
      </w:pPr>
      <w:r>
        <w:rPr>
          <w:rFonts w:ascii="Tahoma" w:hAnsi="Tahoma" w:hint="eastAsia"/>
        </w:rPr>
        <w:t>业务机器人主要指用于电信营销活动和业务推广的机器人。本期开发的业务机器人平台提供了两种业务机器人开发方式，方式一、基于业务机器人平台提供的通用功能，快速开发出简单的业务机器人。方式二、将业务机器人平台作为消息通信通道，将用户侧（天翼</w:t>
      </w:r>
      <w:r>
        <w:rPr>
          <w:rFonts w:ascii="Tahoma" w:hAnsi="Tahoma" w:hint="eastAsia"/>
        </w:rPr>
        <w:t>Live</w:t>
      </w:r>
      <w:r>
        <w:rPr>
          <w:rFonts w:ascii="Tahoma" w:hAnsi="Tahoma" w:hint="eastAsia"/>
        </w:rPr>
        <w:t>客户端）的消息提交到外部机器人系统进行处理，并返回处理结果显示到用户侧。</w:t>
      </w:r>
      <w:r>
        <w:rPr>
          <w:rFonts w:hint="eastAsia"/>
        </w:rPr>
        <w:t>业务机器人除了支持天翼</w:t>
      </w:r>
      <w:r>
        <w:rPr>
          <w:rFonts w:hint="eastAsia"/>
        </w:rPr>
        <w:t>Live</w:t>
      </w:r>
      <w:r>
        <w:rPr>
          <w:rFonts w:hint="eastAsia"/>
        </w:rPr>
        <w:t>添加外，可选择支持</w:t>
      </w:r>
      <w:r>
        <w:rPr>
          <w:rFonts w:hint="eastAsia"/>
        </w:rPr>
        <w:t>MSN</w:t>
      </w:r>
      <w:r>
        <w:rPr>
          <w:rFonts w:hint="eastAsia"/>
        </w:rPr>
        <w:t>用户添加使用。</w:t>
      </w:r>
    </w:p>
    <w:p w14:paraId="5E168330" w14:textId="77777777" w:rsidR="0089744D" w:rsidRPr="00251F62" w:rsidRDefault="0089744D" w:rsidP="00057986">
      <w:pPr>
        <w:spacing w:line="300" w:lineRule="auto"/>
        <w:ind w:firstLineChars="200" w:firstLine="480"/>
        <w:rPr>
          <w:rFonts w:ascii="Tahoma" w:hAnsi="Tahoma"/>
        </w:rPr>
      </w:pPr>
      <w:r>
        <w:rPr>
          <w:rFonts w:hint="eastAsia"/>
        </w:rPr>
        <w:t>机器人</w:t>
      </w:r>
      <w:r w:rsidR="00057986">
        <w:rPr>
          <w:rFonts w:hint="eastAsia"/>
        </w:rPr>
        <w:t>平台通过和</w:t>
      </w:r>
      <w:r w:rsidR="005B2ECE">
        <w:rPr>
          <w:rFonts w:hint="eastAsia"/>
        </w:rPr>
        <w:t>MSN</w:t>
      </w:r>
      <w:r w:rsidR="00057986">
        <w:rPr>
          <w:rFonts w:hint="eastAsia"/>
        </w:rPr>
        <w:t>引擎、后台管理模块以及和业务系统的接口及交互来为天翼</w:t>
      </w:r>
      <w:r w:rsidR="00057986">
        <w:rPr>
          <w:rFonts w:hint="eastAsia"/>
        </w:rPr>
        <w:t>Live</w:t>
      </w:r>
      <w:r w:rsidR="00057986">
        <w:rPr>
          <w:rFonts w:hint="eastAsia"/>
        </w:rPr>
        <w:t>用户和</w:t>
      </w:r>
      <w:r w:rsidR="00057986">
        <w:rPr>
          <w:rFonts w:hint="eastAsia"/>
        </w:rPr>
        <w:t>MSN</w:t>
      </w:r>
      <w:r w:rsidR="00057986">
        <w:rPr>
          <w:rFonts w:hint="eastAsia"/>
        </w:rPr>
        <w:t>用户提供机器人的服务功能。机器人具体功能的实现基于机器人模块内部的引擎和知识库。</w:t>
      </w:r>
    </w:p>
    <w:p w14:paraId="20B3AE1E" w14:textId="77777777" w:rsidR="0089744D" w:rsidRDefault="00AB6EE3">
      <w:pPr>
        <w:pStyle w:val="3"/>
        <w:numPr>
          <w:ilvl w:val="0"/>
          <w:numId w:val="0"/>
        </w:numPr>
        <w:ind w:left="720"/>
      </w:pPr>
      <w:r>
        <w:rPr>
          <w:rFonts w:hint="eastAsia"/>
        </w:rPr>
        <w:t>6.1.1</w:t>
      </w:r>
      <w:r w:rsidR="00A67B12">
        <w:rPr>
          <w:rFonts w:hint="eastAsia"/>
        </w:rPr>
        <w:t>机器人模块的总体架构</w:t>
      </w:r>
    </w:p>
    <w:p w14:paraId="282B7B08" w14:textId="77777777" w:rsidR="00A67B12" w:rsidRDefault="00A67B12" w:rsidP="00A67B12"/>
    <w:p w14:paraId="271BBC59" w14:textId="77777777" w:rsidR="00C13A4D" w:rsidRDefault="00C13A4D" w:rsidP="00A67B12"/>
    <w:p w14:paraId="6E155F05" w14:textId="77777777" w:rsidR="00C13A4D" w:rsidRDefault="00C13A4D" w:rsidP="00A67B12"/>
    <w:p w14:paraId="44EB47F7" w14:textId="77777777" w:rsidR="00A67B12" w:rsidRDefault="00A67B12" w:rsidP="00A67B12"/>
    <w:p w14:paraId="1134A008" w14:textId="77777777" w:rsidR="005B2ECE" w:rsidRDefault="005B2ECE" w:rsidP="00A67B12">
      <w:r>
        <w:object w:dxaOrig="9844" w:dyaOrig="8479">
          <v:shape id="_x0000_i1028" type="#_x0000_t75" style="width:414.7pt;height:357.7pt" o:ole="">
            <v:imagedata r:id="rId18" o:title=""/>
          </v:shape>
          <o:OLEObject Type="Embed" ProgID="Visio.Drawing.11" ShapeID="_x0000_i1028" DrawAspect="Content" ObjectID="_1337935170" r:id="rId19"/>
        </w:object>
      </w:r>
    </w:p>
    <w:p w14:paraId="2AEC0975" w14:textId="77777777" w:rsidR="005B2ECE" w:rsidRDefault="005B2ECE" w:rsidP="00A67B12">
      <w:pPr>
        <w:rPr>
          <w:ins w:id="36" w:author="island" w:date="2010-06-13T11:23:00Z"/>
          <w:rFonts w:hint="eastAsia"/>
        </w:rPr>
      </w:pPr>
    </w:p>
    <w:p w14:paraId="3C3389F9" w14:textId="77777777" w:rsidR="00A22106" w:rsidRPr="00F0222A" w:rsidRDefault="00A22106" w:rsidP="00A67B12">
      <w:ins w:id="37" w:author="island" w:date="2010-06-13T11:23:00Z">
        <w:r>
          <w:rPr>
            <w:rFonts w:hint="eastAsia"/>
          </w:rPr>
          <w:t>（总图没有，第三方平台却出来了，因为这个平台</w:t>
        </w:r>
      </w:ins>
      <w:ins w:id="38" w:author="island" w:date="2010-06-13T11:24:00Z">
        <w:r>
          <w:rPr>
            <w:rFonts w:hint="eastAsia"/>
          </w:rPr>
          <w:t>没有，只是预留了，所以总册要有预留，保持一致</w:t>
        </w:r>
      </w:ins>
      <w:ins w:id="39" w:author="island" w:date="2010-06-13T11:23:00Z">
        <w:r>
          <w:rPr>
            <w:rFonts w:hint="eastAsia"/>
          </w:rPr>
          <w:t>）</w:t>
        </w:r>
      </w:ins>
    </w:p>
    <w:p w14:paraId="2040DF57" w14:textId="77777777" w:rsidR="00A67B12" w:rsidRDefault="00A67B12" w:rsidP="00A67B12">
      <w:pPr>
        <w:ind w:firstLine="480"/>
      </w:pPr>
      <w:r>
        <w:rPr>
          <w:rFonts w:hint="eastAsia"/>
        </w:rPr>
        <w:t>机器人引擎</w:t>
      </w:r>
      <w:r w:rsidR="00A91940">
        <w:rPr>
          <w:rFonts w:hint="eastAsia"/>
        </w:rPr>
        <w:t>所支持的业务机器人应用，应该能支持天翼</w:t>
      </w:r>
      <w:r w:rsidR="00A91940">
        <w:rPr>
          <w:rFonts w:hint="eastAsia"/>
        </w:rPr>
        <w:t>Live</w:t>
      </w:r>
      <w:r w:rsidR="00A91940">
        <w:rPr>
          <w:rFonts w:hint="eastAsia"/>
        </w:rPr>
        <w:t>用户的使用和</w:t>
      </w:r>
      <w:r w:rsidR="00A91940">
        <w:rPr>
          <w:rFonts w:hint="eastAsia"/>
        </w:rPr>
        <w:t>MSN</w:t>
      </w:r>
      <w:r w:rsidR="00A91940">
        <w:rPr>
          <w:rFonts w:hint="eastAsia"/>
        </w:rPr>
        <w:t>用户的使用。</w:t>
      </w:r>
      <w:r w:rsidR="00C13A4D">
        <w:rPr>
          <w:rFonts w:hint="eastAsia"/>
        </w:rPr>
        <w:t>机器人平台通过和天翼</w:t>
      </w:r>
      <w:r w:rsidR="00C13A4D">
        <w:rPr>
          <w:rFonts w:hint="eastAsia"/>
        </w:rPr>
        <w:t>Live</w:t>
      </w:r>
      <w:r w:rsidR="00B54A8C">
        <w:rPr>
          <w:rFonts w:hint="eastAsia"/>
        </w:rPr>
        <w:t>后台</w:t>
      </w:r>
      <w:r w:rsidR="00C13A4D">
        <w:rPr>
          <w:rFonts w:hint="eastAsia"/>
        </w:rPr>
        <w:t>的交互</w:t>
      </w:r>
      <w:r w:rsidR="00B54A8C">
        <w:rPr>
          <w:rFonts w:hint="eastAsia"/>
        </w:rPr>
        <w:t>实现及机器人的统计、业务逻辑回答等功能，通过和</w:t>
      </w:r>
      <w:r w:rsidR="00B54A8C">
        <w:rPr>
          <w:rFonts w:hint="eastAsia"/>
        </w:rPr>
        <w:t>MSN</w:t>
      </w:r>
      <w:r w:rsidR="00B54A8C">
        <w:rPr>
          <w:rFonts w:hint="eastAsia"/>
        </w:rPr>
        <w:t>引擎的交互向</w:t>
      </w:r>
      <w:r w:rsidR="00B16AD7">
        <w:rPr>
          <w:rFonts w:hint="eastAsia"/>
        </w:rPr>
        <w:t>天翼</w:t>
      </w:r>
      <w:r w:rsidR="00B16AD7">
        <w:rPr>
          <w:rFonts w:hint="eastAsia"/>
        </w:rPr>
        <w:t>Live</w:t>
      </w:r>
      <w:r w:rsidR="00B16AD7">
        <w:rPr>
          <w:rFonts w:hint="eastAsia"/>
        </w:rPr>
        <w:t>用户</w:t>
      </w:r>
      <w:r w:rsidR="00B54A8C">
        <w:rPr>
          <w:rFonts w:hint="eastAsia"/>
        </w:rPr>
        <w:t>和</w:t>
      </w:r>
      <w:r w:rsidR="00B54A8C">
        <w:rPr>
          <w:rFonts w:hint="eastAsia"/>
        </w:rPr>
        <w:t>MSN</w:t>
      </w:r>
      <w:r w:rsidR="00B54A8C">
        <w:rPr>
          <w:rFonts w:hint="eastAsia"/>
        </w:rPr>
        <w:t>用户提供</w:t>
      </w:r>
      <w:r w:rsidR="00B16AD7">
        <w:rPr>
          <w:rFonts w:hint="eastAsia"/>
        </w:rPr>
        <w:t>机器人的</w:t>
      </w:r>
      <w:r w:rsidR="00B54A8C">
        <w:rPr>
          <w:rFonts w:hint="eastAsia"/>
        </w:rPr>
        <w:t>服务。</w:t>
      </w:r>
    </w:p>
    <w:p w14:paraId="73C4C3D3" w14:textId="77777777" w:rsidR="00A67B12" w:rsidRDefault="00B16AD7" w:rsidP="00A67B12">
      <w:pPr>
        <w:ind w:firstLineChars="200" w:firstLine="480"/>
      </w:pPr>
      <w:r>
        <w:rPr>
          <w:rFonts w:hint="eastAsia"/>
        </w:rPr>
        <w:t>机器人平台通过</w:t>
      </w:r>
      <w:r w:rsidR="00A67B12">
        <w:rPr>
          <w:rFonts w:hint="eastAsia"/>
        </w:rPr>
        <w:t>和第三方平台的</w:t>
      </w:r>
      <w:r w:rsidR="00B54A8C">
        <w:rPr>
          <w:rFonts w:hint="eastAsia"/>
        </w:rPr>
        <w:t>交互实现</w:t>
      </w:r>
      <w:r w:rsidR="00A67B12">
        <w:rPr>
          <w:rFonts w:hint="eastAsia"/>
        </w:rPr>
        <w:t>将业务机器人收到的消息发送给第三方平台，并将第三方平台回复的消息经由业务机器人回复给用户。</w:t>
      </w:r>
    </w:p>
    <w:p w14:paraId="5E9970D5" w14:textId="77777777" w:rsidR="00A67B12" w:rsidRPr="002C0BCC" w:rsidRDefault="00A67B12" w:rsidP="00A67B12">
      <w:pPr>
        <w:ind w:firstLine="480"/>
      </w:pPr>
    </w:p>
    <w:p w14:paraId="3F8A8CE5" w14:textId="77777777" w:rsidR="0089744D" w:rsidRDefault="00AB6EE3">
      <w:pPr>
        <w:pStyle w:val="3"/>
        <w:numPr>
          <w:ilvl w:val="0"/>
          <w:numId w:val="0"/>
        </w:numPr>
        <w:ind w:left="720"/>
      </w:pPr>
      <w:r>
        <w:rPr>
          <w:rFonts w:hint="eastAsia"/>
        </w:rPr>
        <w:t>6.1.2</w:t>
      </w:r>
      <w:r w:rsidR="00A67B12">
        <w:rPr>
          <w:rFonts w:hint="eastAsia"/>
        </w:rPr>
        <w:t>机器人</w:t>
      </w:r>
      <w:r w:rsidR="00CF735C">
        <w:rPr>
          <w:rFonts w:hint="eastAsia"/>
        </w:rPr>
        <w:t>模块</w:t>
      </w:r>
      <w:r w:rsidR="00A67B12">
        <w:rPr>
          <w:rFonts w:hint="eastAsia"/>
        </w:rPr>
        <w:t>的系统架构</w:t>
      </w:r>
    </w:p>
    <w:p w14:paraId="414C0E26" w14:textId="77777777" w:rsidR="00096219" w:rsidRDefault="00096219" w:rsidP="00A67B12"/>
    <w:p w14:paraId="1DC7A34B" w14:textId="77777777" w:rsidR="00096219" w:rsidRDefault="00BF6501" w:rsidP="00A67B12">
      <w:pPr>
        <w:rPr>
          <w:ins w:id="40" w:author="island" w:date="2010-06-13T11:25:00Z"/>
          <w:rFonts w:hint="eastAsia"/>
        </w:rPr>
      </w:pPr>
      <w:del w:id="41" w:author="island" w:date="2010-06-13T11:31:00Z">
        <w:r w:rsidDel="00A22106">
          <w:object w:dxaOrig="5761" w:dyaOrig="8286">
            <v:shape id="_x0000_i1029" type="#_x0000_t75" style="width:4in;height:414.15pt" o:ole="">
              <v:imagedata r:id="rId20" o:title=""/>
            </v:shape>
            <o:OLEObject Type="Embed" ProgID="Visio.Drawing.11" ShapeID="_x0000_i1029" DrawAspect="Content" ObjectID="_1337935171" r:id="rId21"/>
          </w:object>
        </w:r>
      </w:del>
    </w:p>
    <w:p w14:paraId="0ED045C5" w14:textId="77777777" w:rsidR="00A22106" w:rsidRDefault="00A22106" w:rsidP="00A67B12">
      <w:pPr>
        <w:rPr>
          <w:ins w:id="42" w:author="island" w:date="2010-06-13T11:27:00Z"/>
          <w:rFonts w:hint="eastAsia"/>
        </w:rPr>
      </w:pPr>
      <w:ins w:id="43" w:author="island" w:date="2010-06-13T11:25:00Z">
        <w:r>
          <w:rPr>
            <w:rFonts w:hint="eastAsia"/>
          </w:rPr>
          <w:t>（客户端贴近用户放在最下面，最</w:t>
        </w:r>
      </w:ins>
      <w:ins w:id="44" w:author="island" w:date="2010-06-13T11:26:00Z">
        <w:r>
          <w:rPr>
            <w:rFonts w:hint="eastAsia"/>
          </w:rPr>
          <w:t>上面放接口</w:t>
        </w:r>
      </w:ins>
      <w:ins w:id="45" w:author="island" w:date="2010-06-13T11:25:00Z">
        <w:r>
          <w:rPr>
            <w:rFonts w:hint="eastAsia"/>
          </w:rPr>
          <w:t>）</w:t>
        </w:r>
      </w:ins>
    </w:p>
    <w:p w14:paraId="67116204" w14:textId="77777777" w:rsidR="00A22106" w:rsidRDefault="00A22106" w:rsidP="00A67B12">
      <w:pPr>
        <w:rPr>
          <w:ins w:id="46" w:author="island" w:date="2010-06-13T11:29:00Z"/>
          <w:rFonts w:hint="eastAsia"/>
        </w:rPr>
      </w:pPr>
      <w:ins w:id="47" w:author="island" w:date="2010-06-13T11:28:00Z">
        <w:r>
          <w:rPr>
            <w:rFonts w:hint="eastAsia"/>
          </w:rPr>
          <w:t>（开始就这么细，可以在功能要求中把模块里给划细）</w:t>
        </w:r>
      </w:ins>
    </w:p>
    <w:p w14:paraId="20EA3049" w14:textId="77777777" w:rsidR="00A22106" w:rsidRPr="00A22106" w:rsidRDefault="00A22106" w:rsidP="00A67B12">
      <w:ins w:id="48" w:author="island" w:date="2010-06-13T11:29:00Z">
        <w:r>
          <w:rPr>
            <w:rFonts w:hint="eastAsia"/>
          </w:rPr>
          <w:t>（可以划分</w:t>
        </w:r>
      </w:ins>
      <w:ins w:id="49" w:author="island" w:date="2010-06-13T11:30:00Z">
        <w:r>
          <w:rPr>
            <w:rFonts w:hint="eastAsia"/>
          </w:rPr>
          <w:t>对东南西北四个方面，每个方向</w:t>
        </w:r>
      </w:ins>
      <w:ins w:id="50" w:author="island" w:date="2010-06-13T11:31:00Z">
        <w:r>
          <w:rPr>
            <w:rFonts w:hint="eastAsia"/>
          </w:rPr>
          <w:t>具有一种接口，</w:t>
        </w:r>
        <w:r w:rsidR="00BD76E4">
          <w:rPr>
            <w:rFonts w:hint="eastAsia"/>
          </w:rPr>
          <w:t>如何连接</w:t>
        </w:r>
      </w:ins>
      <w:ins w:id="51" w:author="island" w:date="2010-06-13T11:32:00Z">
        <w:r w:rsidR="00BD76E4">
          <w:rPr>
            <w:rFonts w:hint="eastAsia"/>
          </w:rPr>
          <w:t>，层次结构必须清晰</w:t>
        </w:r>
      </w:ins>
      <w:ins w:id="52" w:author="island" w:date="2010-06-13T11:29:00Z">
        <w:r>
          <w:rPr>
            <w:rFonts w:hint="eastAsia"/>
          </w:rPr>
          <w:t>）</w:t>
        </w:r>
      </w:ins>
    </w:p>
    <w:p w14:paraId="534B2B86" w14:textId="77777777" w:rsidR="00096219" w:rsidRDefault="00BC65AC" w:rsidP="00A22106">
      <w:pPr>
        <w:spacing w:afterLines="50" w:after="156" w:line="360" w:lineRule="auto"/>
        <w:ind w:firstLineChars="200" w:firstLine="480"/>
        <w:rPr>
          <w:rFonts w:asciiTheme="minorEastAsia" w:eastAsiaTheme="minorEastAsia" w:hAnsiTheme="minorEastAsia"/>
          <w:color w:val="000000"/>
          <w:szCs w:val="24"/>
        </w:rPr>
      </w:pPr>
      <w:r w:rsidRPr="00BC65AC">
        <w:rPr>
          <w:rFonts w:asciiTheme="minorEastAsia" w:eastAsiaTheme="minorEastAsia" w:hAnsiTheme="minorEastAsia" w:hint="eastAsia"/>
          <w:color w:val="000000"/>
          <w:szCs w:val="24"/>
        </w:rPr>
        <w:t>表现端</w:t>
      </w:r>
      <w:r w:rsidRPr="00BC65AC">
        <w:rPr>
          <w:rFonts w:asciiTheme="minorEastAsia" w:eastAsiaTheme="minorEastAsia" w:hAnsiTheme="minorEastAsia"/>
          <w:color w:val="000000"/>
          <w:szCs w:val="24"/>
        </w:rPr>
        <w:t>:</w:t>
      </w:r>
      <w:r w:rsidRPr="00BC65AC">
        <w:rPr>
          <w:rFonts w:asciiTheme="minorEastAsia" w:eastAsiaTheme="minorEastAsia" w:hAnsiTheme="minorEastAsia" w:hint="eastAsia"/>
          <w:color w:val="000000"/>
          <w:szCs w:val="24"/>
        </w:rPr>
        <w:t>用户通过表现端和机器人进行交互，这里的表现</w:t>
      </w:r>
      <w:proofErr w:type="gramStart"/>
      <w:r w:rsidRPr="00BC65AC">
        <w:rPr>
          <w:rFonts w:asciiTheme="minorEastAsia" w:eastAsiaTheme="minorEastAsia" w:hAnsiTheme="minorEastAsia" w:hint="eastAsia"/>
          <w:color w:val="000000"/>
          <w:szCs w:val="24"/>
        </w:rPr>
        <w:t>端具体</w:t>
      </w:r>
      <w:proofErr w:type="gramEnd"/>
      <w:r w:rsidRPr="00BC65AC">
        <w:rPr>
          <w:rFonts w:asciiTheme="minorEastAsia" w:eastAsiaTheme="minorEastAsia" w:hAnsiTheme="minorEastAsia" w:hint="eastAsia"/>
          <w:color w:val="000000"/>
          <w:szCs w:val="24"/>
        </w:rPr>
        <w:t>指天翼Live的三种客户端。</w:t>
      </w:r>
    </w:p>
    <w:p w14:paraId="05D186B4" w14:textId="77777777" w:rsidR="00096219" w:rsidRDefault="00BC65AC" w:rsidP="00BE7542">
      <w:pPr>
        <w:spacing w:afterLines="50" w:after="156" w:line="360" w:lineRule="auto"/>
        <w:ind w:firstLineChars="200" w:firstLine="480"/>
        <w:rPr>
          <w:rFonts w:asciiTheme="minorEastAsia" w:eastAsiaTheme="minorEastAsia" w:hAnsiTheme="minorEastAsia"/>
          <w:color w:val="000000"/>
          <w:szCs w:val="24"/>
        </w:rPr>
        <w:pPrChange w:id="53" w:author="island" w:date="2010-06-13T11:49:00Z">
          <w:pPr>
            <w:spacing w:afterLines="50" w:line="360" w:lineRule="auto"/>
            <w:ind w:firstLineChars="200" w:firstLine="480"/>
          </w:pPr>
        </w:pPrChange>
      </w:pPr>
      <w:r w:rsidRPr="00BC65AC">
        <w:rPr>
          <w:rFonts w:asciiTheme="minorEastAsia" w:eastAsiaTheme="minorEastAsia" w:hAnsiTheme="minorEastAsia" w:hint="eastAsia"/>
          <w:color w:val="000000"/>
          <w:szCs w:val="24"/>
        </w:rPr>
        <w:t>机器人引擎：机器人进行问题回答时进行智能判断、智能搜索的作用。具体包括基本功能模块、菜单列表导航功能模块、根据用户属性回答功能、上下文记忆关联功能、Activity展现功能、业务机器人创建功能</w:t>
      </w:r>
      <w:r w:rsidR="00017734">
        <w:rPr>
          <w:rFonts w:asciiTheme="minorEastAsia" w:eastAsiaTheme="minorEastAsia" w:hAnsiTheme="minorEastAsia" w:hint="eastAsia"/>
          <w:color w:val="000000"/>
          <w:szCs w:val="24"/>
        </w:rPr>
        <w:t>。</w:t>
      </w:r>
    </w:p>
    <w:p w14:paraId="522964C2" w14:textId="77777777" w:rsidR="00096219" w:rsidRDefault="00BC65AC" w:rsidP="00BE7542">
      <w:pPr>
        <w:spacing w:afterLines="50" w:after="156" w:line="360" w:lineRule="auto"/>
        <w:ind w:firstLineChars="200" w:firstLine="480"/>
        <w:rPr>
          <w:rFonts w:asciiTheme="minorEastAsia" w:eastAsiaTheme="minorEastAsia" w:hAnsiTheme="minorEastAsia"/>
          <w:color w:val="000000"/>
          <w:szCs w:val="24"/>
        </w:rPr>
        <w:pPrChange w:id="54" w:author="island" w:date="2010-06-13T11:49:00Z">
          <w:pPr>
            <w:spacing w:afterLines="50" w:line="360" w:lineRule="auto"/>
            <w:ind w:firstLineChars="200" w:firstLine="480"/>
          </w:pPr>
        </w:pPrChange>
      </w:pPr>
      <w:commentRangeStart w:id="55"/>
      <w:r w:rsidRPr="00BC65AC">
        <w:rPr>
          <w:rFonts w:asciiTheme="minorEastAsia" w:eastAsiaTheme="minorEastAsia" w:hAnsiTheme="minorEastAsia" w:hint="eastAsia"/>
          <w:color w:val="000000"/>
          <w:szCs w:val="24"/>
        </w:rPr>
        <w:t>知识库：</w:t>
      </w:r>
      <w:commentRangeEnd w:id="55"/>
      <w:r w:rsidRPr="00BC65AC">
        <w:rPr>
          <w:rStyle w:val="af0"/>
          <w:rFonts w:asciiTheme="minorEastAsia" w:eastAsiaTheme="minorEastAsia" w:hAnsiTheme="minorEastAsia"/>
          <w:sz w:val="24"/>
          <w:szCs w:val="24"/>
        </w:rPr>
        <w:commentReference w:id="55"/>
      </w:r>
      <w:r w:rsidRPr="00BC65AC">
        <w:rPr>
          <w:rFonts w:asciiTheme="minorEastAsia" w:eastAsiaTheme="minorEastAsia" w:hAnsiTheme="minorEastAsia" w:hint="eastAsia"/>
          <w:color w:val="000000"/>
          <w:szCs w:val="24"/>
        </w:rPr>
        <w:t>机器人知识库主要存储机器人需要使用到的各类通用语言知识点和电信行业内的知识点。知识库</w:t>
      </w:r>
      <w:r w:rsidR="008A4539">
        <w:rPr>
          <w:rFonts w:asciiTheme="minorEastAsia" w:eastAsiaTheme="minorEastAsia" w:hAnsiTheme="minorEastAsia" w:hint="eastAsia"/>
          <w:color w:val="000000"/>
          <w:szCs w:val="24"/>
        </w:rPr>
        <w:t>可根据知识点上的标签进行</w:t>
      </w:r>
      <w:r w:rsidRPr="00BC65AC">
        <w:rPr>
          <w:rFonts w:asciiTheme="minorEastAsia" w:eastAsiaTheme="minorEastAsia" w:hAnsiTheme="minorEastAsia" w:hint="eastAsia"/>
          <w:color w:val="000000"/>
          <w:szCs w:val="24"/>
        </w:rPr>
        <w:t>全国和省</w:t>
      </w:r>
      <w:r w:rsidR="008A4539">
        <w:rPr>
          <w:rFonts w:asciiTheme="minorEastAsia" w:eastAsiaTheme="minorEastAsia" w:hAnsiTheme="minorEastAsia" w:hint="eastAsia"/>
          <w:color w:val="000000"/>
          <w:szCs w:val="24"/>
        </w:rPr>
        <w:t>的划分</w:t>
      </w:r>
      <w:r w:rsidRPr="00BC65AC">
        <w:rPr>
          <w:rFonts w:asciiTheme="minorEastAsia" w:eastAsiaTheme="minorEastAsia" w:hAnsiTheme="minorEastAsia" w:hint="eastAsia"/>
          <w:color w:val="000000"/>
          <w:szCs w:val="24"/>
        </w:rPr>
        <w:t>，可进行分权分域管理。</w:t>
      </w:r>
    </w:p>
    <w:p w14:paraId="190B3741" w14:textId="77777777" w:rsidR="00096219" w:rsidRDefault="00BC65AC" w:rsidP="00BE7542">
      <w:pPr>
        <w:spacing w:afterLines="50" w:after="156" w:line="360" w:lineRule="auto"/>
        <w:ind w:firstLineChars="200" w:firstLine="480"/>
        <w:rPr>
          <w:rFonts w:asciiTheme="minorEastAsia" w:eastAsiaTheme="minorEastAsia" w:hAnsiTheme="minorEastAsia"/>
          <w:color w:val="000000"/>
          <w:szCs w:val="24"/>
        </w:rPr>
        <w:pPrChange w:id="56" w:author="island" w:date="2010-06-13T11:50:00Z">
          <w:pPr>
            <w:spacing w:afterLines="50" w:line="360" w:lineRule="auto"/>
            <w:ind w:firstLineChars="200" w:firstLine="480"/>
          </w:pPr>
        </w:pPrChange>
      </w:pPr>
      <w:r w:rsidRPr="00BC65AC">
        <w:rPr>
          <w:rFonts w:asciiTheme="minorEastAsia" w:eastAsiaTheme="minorEastAsia" w:hAnsiTheme="minorEastAsia" w:hint="eastAsia"/>
          <w:color w:val="000000"/>
          <w:szCs w:val="24"/>
        </w:rPr>
        <w:lastRenderedPageBreak/>
        <w:t>后台管理里包括：机器人管理、测试管理、知识库管理、日志</w:t>
      </w:r>
      <w:r w:rsidR="00017734">
        <w:rPr>
          <w:rFonts w:asciiTheme="minorEastAsia" w:eastAsiaTheme="minorEastAsia" w:hAnsiTheme="minorEastAsia" w:hint="eastAsia"/>
          <w:color w:val="000000"/>
          <w:szCs w:val="24"/>
        </w:rPr>
        <w:t>及统计</w:t>
      </w:r>
      <w:r w:rsidRPr="00BC65AC">
        <w:rPr>
          <w:rFonts w:asciiTheme="minorEastAsia" w:eastAsiaTheme="minorEastAsia" w:hAnsiTheme="minorEastAsia" w:hint="eastAsia"/>
          <w:color w:val="000000"/>
          <w:szCs w:val="24"/>
        </w:rPr>
        <w:t>管理、系统管理</w:t>
      </w:r>
      <w:r w:rsidR="00017734">
        <w:rPr>
          <w:rFonts w:asciiTheme="minorEastAsia" w:eastAsiaTheme="minorEastAsia" w:hAnsiTheme="minorEastAsia" w:hint="eastAsia"/>
          <w:color w:val="000000"/>
          <w:szCs w:val="24"/>
        </w:rPr>
        <w:t>几个模块。</w:t>
      </w:r>
    </w:p>
    <w:p w14:paraId="5E5364BF" w14:textId="77777777" w:rsidR="00096219" w:rsidRDefault="00BC65AC" w:rsidP="00BE7542">
      <w:pPr>
        <w:spacing w:afterLines="50" w:after="156" w:line="360" w:lineRule="auto"/>
        <w:ind w:firstLineChars="200" w:firstLine="480"/>
        <w:rPr>
          <w:rFonts w:asciiTheme="minorEastAsia" w:eastAsiaTheme="minorEastAsia" w:hAnsiTheme="minorEastAsia"/>
          <w:color w:val="000000"/>
          <w:szCs w:val="24"/>
        </w:rPr>
        <w:pPrChange w:id="57" w:author="island" w:date="2010-06-13T11:52:00Z">
          <w:pPr>
            <w:spacing w:afterLines="50" w:after="156" w:line="360" w:lineRule="auto"/>
            <w:ind w:firstLineChars="200" w:firstLine="480"/>
          </w:pPr>
        </w:pPrChange>
      </w:pPr>
      <w:r w:rsidRPr="00BC65AC">
        <w:rPr>
          <w:rFonts w:asciiTheme="minorEastAsia" w:eastAsiaTheme="minorEastAsia" w:hAnsiTheme="minorEastAsia" w:hint="eastAsia"/>
          <w:color w:val="000000"/>
          <w:szCs w:val="24"/>
        </w:rPr>
        <w:t>接口：主要包括内部接口和外部接口，内部接口为和天翼Live引擎的接口和后台管理模块的接口，外部接口为和第三方的接口。</w:t>
      </w:r>
    </w:p>
    <w:p w14:paraId="404CCCB4" w14:textId="77777777" w:rsidR="0089744D" w:rsidRDefault="00AB6EE3">
      <w:pPr>
        <w:pStyle w:val="2"/>
        <w:numPr>
          <w:ilvl w:val="0"/>
          <w:numId w:val="0"/>
        </w:numPr>
        <w:spacing w:before="200" w:after="200" w:line="415" w:lineRule="auto"/>
        <w:jc w:val="left"/>
      </w:pPr>
      <w:r>
        <w:rPr>
          <w:rFonts w:hint="eastAsia"/>
        </w:rPr>
        <w:t>6.2</w:t>
      </w:r>
      <w:r w:rsidR="00A67B12">
        <w:rPr>
          <w:rFonts w:hint="eastAsia"/>
        </w:rPr>
        <w:t>功能要求</w:t>
      </w:r>
    </w:p>
    <w:p w14:paraId="5D55DCA5" w14:textId="77777777" w:rsidR="0089744D" w:rsidRDefault="00AB6EE3">
      <w:pPr>
        <w:pStyle w:val="3"/>
        <w:numPr>
          <w:ilvl w:val="0"/>
          <w:numId w:val="0"/>
        </w:numPr>
        <w:ind w:left="720"/>
        <w:rPr>
          <w:ins w:id="58" w:author="island" w:date="2010-06-13T11:33:00Z"/>
          <w:rFonts w:hint="eastAsia"/>
        </w:rPr>
      </w:pPr>
      <w:r>
        <w:rPr>
          <w:rFonts w:hint="eastAsia"/>
        </w:rPr>
        <w:t>6.2.1</w:t>
      </w:r>
      <w:r w:rsidR="009C4E64">
        <w:rPr>
          <w:rFonts w:hint="eastAsia"/>
        </w:rPr>
        <w:t>引擎处理</w:t>
      </w:r>
      <w:r w:rsidR="00A67B12">
        <w:rPr>
          <w:rFonts w:hint="eastAsia"/>
        </w:rPr>
        <w:t>功能</w:t>
      </w:r>
      <w:r w:rsidR="009C4E64">
        <w:rPr>
          <w:rFonts w:hint="eastAsia"/>
        </w:rPr>
        <w:t>要求</w:t>
      </w:r>
    </w:p>
    <w:p w14:paraId="41FE9C2E" w14:textId="77777777" w:rsidR="00BD76E4" w:rsidRDefault="00BD76E4" w:rsidP="00BD76E4">
      <w:pPr>
        <w:rPr>
          <w:ins w:id="59" w:author="island" w:date="2010-06-13T11:38:00Z"/>
          <w:rFonts w:hint="eastAsia"/>
        </w:rPr>
        <w:pPrChange w:id="60" w:author="island" w:date="2010-06-13T11:33:00Z">
          <w:pPr>
            <w:pStyle w:val="3"/>
            <w:numPr>
              <w:ilvl w:val="0"/>
              <w:numId w:val="0"/>
            </w:numPr>
            <w:tabs>
              <w:tab w:val="clear" w:pos="720"/>
            </w:tabs>
            <w:ind w:firstLine="0"/>
          </w:pPr>
        </w:pPrChange>
      </w:pPr>
      <w:ins w:id="61" w:author="island" w:date="2010-06-13T11:33:00Z">
        <w:r>
          <w:rPr>
            <w:rFonts w:hint="eastAsia"/>
          </w:rPr>
          <w:t>问题</w:t>
        </w:r>
        <w:r>
          <w:rPr>
            <w:rFonts w:hint="eastAsia"/>
          </w:rPr>
          <w:t>1</w:t>
        </w:r>
        <w:r>
          <w:rPr>
            <w:rFonts w:hint="eastAsia"/>
          </w:rPr>
          <w:t>：用词不当，</w:t>
        </w:r>
      </w:ins>
      <w:ins w:id="62" w:author="island" w:date="2010-06-13T11:34:00Z">
        <w:r>
          <w:rPr>
            <w:rFonts w:hint="eastAsia"/>
          </w:rPr>
          <w:t>在技术规范中只关心框架要素，要点，要说清楚。关键字</w:t>
        </w:r>
      </w:ins>
      <w:ins w:id="63" w:author="island" w:date="2010-06-13T11:35:00Z">
        <w:r>
          <w:rPr>
            <w:rFonts w:hint="eastAsia"/>
          </w:rPr>
          <w:t>要提炼</w:t>
        </w:r>
      </w:ins>
    </w:p>
    <w:p w14:paraId="5FBA5C50" w14:textId="77777777" w:rsidR="00BD76E4" w:rsidRPr="00BD76E4" w:rsidRDefault="00BD76E4" w:rsidP="00BD76E4">
      <w:pPr>
        <w:pPrChange w:id="64" w:author="island" w:date="2010-06-13T11:33:00Z">
          <w:pPr>
            <w:pStyle w:val="3"/>
            <w:numPr>
              <w:ilvl w:val="0"/>
              <w:numId w:val="0"/>
            </w:numPr>
            <w:tabs>
              <w:tab w:val="clear" w:pos="720"/>
            </w:tabs>
            <w:ind w:firstLine="0"/>
          </w:pPr>
        </w:pPrChange>
      </w:pPr>
      <w:ins w:id="65" w:author="island" w:date="2010-06-13T11:38:00Z">
        <w:r>
          <w:rPr>
            <w:rFonts w:hint="eastAsia"/>
          </w:rPr>
          <w:t>问题</w:t>
        </w:r>
        <w:r>
          <w:rPr>
            <w:rFonts w:hint="eastAsia"/>
          </w:rPr>
          <w:t>2</w:t>
        </w:r>
        <w:r>
          <w:rPr>
            <w:rFonts w:hint="eastAsia"/>
          </w:rPr>
          <w:t>：功能就是功能，不要拿用户</w:t>
        </w:r>
      </w:ins>
      <w:ins w:id="66" w:author="island" w:date="2010-06-13T11:39:00Z">
        <w:r>
          <w:rPr>
            <w:rFonts w:hint="eastAsia"/>
          </w:rPr>
          <w:t>需求分析说事，</w:t>
        </w:r>
      </w:ins>
      <w:ins w:id="67" w:author="island" w:date="2010-06-13T11:40:00Z">
        <w:r>
          <w:rPr>
            <w:rFonts w:hint="eastAsia"/>
          </w:rPr>
          <w:t>把形同说清楚，</w:t>
        </w:r>
      </w:ins>
      <w:ins w:id="68" w:author="island" w:date="2010-06-13T11:39:00Z">
        <w:r>
          <w:rPr>
            <w:rFonts w:hint="eastAsia"/>
          </w:rPr>
          <w:t>把功能说清楚，和概要设计更有点借鉴性</w:t>
        </w:r>
      </w:ins>
    </w:p>
    <w:p w14:paraId="0B744D78" w14:textId="77777777" w:rsidR="0089744D" w:rsidRDefault="00AB6EE3">
      <w:pPr>
        <w:pStyle w:val="4"/>
        <w:numPr>
          <w:ilvl w:val="0"/>
          <w:numId w:val="0"/>
        </w:numPr>
        <w:ind w:left="864"/>
        <w:rPr>
          <w:rFonts w:ascii="Tahoma" w:hAnsi="Tahoma"/>
        </w:rPr>
      </w:pPr>
      <w:r>
        <w:rPr>
          <w:rFonts w:hint="eastAsia"/>
        </w:rPr>
        <w:t>6.2.1.1</w:t>
      </w:r>
      <w:r w:rsidR="009C4E64">
        <w:rPr>
          <w:rFonts w:hint="eastAsia"/>
        </w:rPr>
        <w:t>基本功能</w:t>
      </w:r>
      <w:ins w:id="69" w:author="island" w:date="2010-06-13T11:32:00Z">
        <w:r w:rsidR="00BD76E4">
          <w:rPr>
            <w:rFonts w:hint="eastAsia"/>
          </w:rPr>
          <w:t>（啥叫基本功能，可以叫交互功能）</w:t>
        </w:r>
      </w:ins>
    </w:p>
    <w:p w14:paraId="07CCB75C" w14:textId="77777777" w:rsidR="00A67B12" w:rsidRDefault="00A67B12" w:rsidP="00156634">
      <w:pPr>
        <w:spacing w:line="300" w:lineRule="auto"/>
        <w:ind w:firstLine="420"/>
        <w:rPr>
          <w:rFonts w:ascii="Tahoma" w:hAnsi="Tahoma"/>
        </w:rPr>
      </w:pPr>
      <w:r>
        <w:rPr>
          <w:rFonts w:hint="eastAsia"/>
        </w:rPr>
        <w:t>基本问答功能，</w:t>
      </w:r>
      <w:r>
        <w:rPr>
          <w:rFonts w:ascii="Tahoma" w:hAnsi="Tahoma" w:hint="eastAsia"/>
        </w:rPr>
        <w:t>在知识库</w:t>
      </w:r>
      <w:r w:rsidRPr="00FD7BED">
        <w:rPr>
          <w:rFonts w:ascii="Tahoma" w:hAnsi="Tahoma" w:hint="eastAsia"/>
        </w:rPr>
        <w:t>的基础上，对用户输入的问题进行分析处理，准确的定位到知识库中的对应条目，给出回答或响应。</w:t>
      </w:r>
    </w:p>
    <w:p w14:paraId="53A2F1D4" w14:textId="77777777" w:rsidR="003C02DF" w:rsidRDefault="003C02DF" w:rsidP="003C02DF">
      <w:pPr>
        <w:spacing w:line="300" w:lineRule="auto"/>
        <w:ind w:firstLine="420"/>
      </w:pPr>
      <w:r>
        <w:rPr>
          <w:rFonts w:ascii="Tahoma" w:hAnsi="Tahoma" w:hint="eastAsia"/>
        </w:rPr>
        <w:t>具备</w:t>
      </w:r>
      <w:r>
        <w:rPr>
          <w:rFonts w:ascii="Tahoma" w:hAnsi="Tahoma" w:hint="eastAsia"/>
        </w:rPr>
        <w:t>IM</w:t>
      </w:r>
      <w:r>
        <w:rPr>
          <w:rFonts w:ascii="Tahoma" w:hAnsi="Tahoma" w:hint="eastAsia"/>
        </w:rPr>
        <w:t>接口协议、帐号认证功能</w:t>
      </w:r>
      <w:r w:rsidR="00866EF8">
        <w:rPr>
          <w:rFonts w:ascii="Tahoma" w:hAnsi="Tahoma" w:hint="eastAsia"/>
        </w:rPr>
        <w:t>、消息推送及广播的功能</w:t>
      </w:r>
      <w:r>
        <w:rPr>
          <w:rFonts w:ascii="Tahoma" w:hAnsi="Tahoma" w:hint="eastAsia"/>
        </w:rPr>
        <w:t>。</w:t>
      </w:r>
      <w:r w:rsidR="00866EF8">
        <w:rPr>
          <w:rFonts w:ascii="Tahoma" w:hAnsi="Tahoma" w:hint="eastAsia"/>
        </w:rPr>
        <w:t>对于需要推送的内容可在后台设置。</w:t>
      </w:r>
    </w:p>
    <w:p w14:paraId="2D242EB4" w14:textId="77777777" w:rsidR="003C02DF" w:rsidRPr="003C02DF" w:rsidRDefault="003C02DF" w:rsidP="00156634">
      <w:pPr>
        <w:spacing w:line="300" w:lineRule="auto"/>
        <w:ind w:firstLine="420"/>
        <w:rPr>
          <w:rFonts w:ascii="Tahoma" w:hAnsi="Tahoma"/>
        </w:rPr>
      </w:pPr>
    </w:p>
    <w:p w14:paraId="60207D50" w14:textId="77777777" w:rsidR="0089744D" w:rsidRDefault="00AB6EE3">
      <w:pPr>
        <w:pStyle w:val="4"/>
        <w:numPr>
          <w:ilvl w:val="0"/>
          <w:numId w:val="0"/>
        </w:numPr>
        <w:ind w:left="864"/>
        <w:rPr>
          <w:rFonts w:ascii="Tahoma" w:hAnsi="Tahoma"/>
          <w:b/>
        </w:rPr>
      </w:pPr>
      <w:r>
        <w:rPr>
          <w:rFonts w:hint="eastAsia"/>
        </w:rPr>
        <w:t>6.2.1.2</w:t>
      </w:r>
      <w:r w:rsidR="00A67B12" w:rsidRPr="009C4E64">
        <w:rPr>
          <w:rFonts w:hint="eastAsia"/>
        </w:rPr>
        <w:t>菜单</w:t>
      </w:r>
      <w:r w:rsidR="00A67B12">
        <w:rPr>
          <w:rFonts w:ascii="Tahoma" w:hAnsi="Tahoma" w:hint="eastAsia"/>
          <w:b/>
        </w:rPr>
        <w:t>列表导航功能</w:t>
      </w:r>
    </w:p>
    <w:p w14:paraId="597462AB" w14:textId="77777777" w:rsidR="00A67B12" w:rsidRPr="009A0806" w:rsidRDefault="00A67B12" w:rsidP="00A67B12">
      <w:pPr>
        <w:spacing w:line="300" w:lineRule="auto"/>
        <w:ind w:firstLine="420"/>
        <w:rPr>
          <w:rFonts w:ascii="Tahoma" w:hAnsi="Tahoma"/>
        </w:rPr>
      </w:pPr>
      <w:r>
        <w:rPr>
          <w:rFonts w:ascii="Tahoma" w:hAnsi="Tahoma" w:hint="eastAsia"/>
        </w:rPr>
        <w:t>机器人判断用户提问的关键字涉及到多个相关问题，且不能确定是哪个问题时，可用菜单列表的方式显示相关问题列表，引导用户使用数字选择具体问题，并精确解答。</w:t>
      </w:r>
      <w:r w:rsidRPr="00DE3B6C">
        <w:rPr>
          <w:rFonts w:ascii="Tahoma" w:hAnsi="Tahoma" w:hint="eastAsia"/>
        </w:rPr>
        <w:t>机器人</w:t>
      </w:r>
      <w:r>
        <w:rPr>
          <w:rFonts w:ascii="Tahoma" w:hAnsi="Tahoma" w:hint="eastAsia"/>
        </w:rPr>
        <w:t>具有</w:t>
      </w:r>
      <w:r w:rsidRPr="00DE3B6C">
        <w:rPr>
          <w:rFonts w:ascii="Tahoma" w:hAnsi="Tahoma" w:hint="eastAsia"/>
        </w:rPr>
        <w:t>引导功能</w:t>
      </w:r>
      <w:r>
        <w:rPr>
          <w:rFonts w:ascii="Tahoma" w:hAnsi="Tahoma" w:hint="eastAsia"/>
        </w:rPr>
        <w:t>，</w:t>
      </w:r>
      <w:r w:rsidRPr="00DE3B6C">
        <w:rPr>
          <w:rFonts w:ascii="Tahoma" w:hAnsi="Tahoma" w:hint="eastAsia"/>
        </w:rPr>
        <w:t>当用户的提问指向性不明确时，机器人通过向用户发问，了解用户真正的需求，并给出正确回答。</w:t>
      </w:r>
    </w:p>
    <w:p w14:paraId="60FA1695" w14:textId="77777777" w:rsidR="0089744D" w:rsidRDefault="00AB6EE3">
      <w:pPr>
        <w:pStyle w:val="4"/>
        <w:numPr>
          <w:ilvl w:val="0"/>
          <w:numId w:val="0"/>
        </w:numPr>
        <w:ind w:left="864"/>
        <w:rPr>
          <w:b/>
        </w:rPr>
      </w:pPr>
      <w:r>
        <w:rPr>
          <w:rFonts w:hint="eastAsia"/>
        </w:rPr>
        <w:t>6.2.1.3</w:t>
      </w:r>
      <w:commentRangeStart w:id="70"/>
      <w:r w:rsidR="00A67B12" w:rsidRPr="009C4E64">
        <w:rPr>
          <w:rFonts w:hint="eastAsia"/>
        </w:rPr>
        <w:t>根据</w:t>
      </w:r>
      <w:r w:rsidR="00A67B12" w:rsidRPr="004128F1">
        <w:rPr>
          <w:rFonts w:hint="eastAsia"/>
          <w:b/>
        </w:rPr>
        <w:t>用户属性回答</w:t>
      </w:r>
      <w:r w:rsidR="00A67B12">
        <w:rPr>
          <w:rFonts w:hint="eastAsia"/>
          <w:b/>
        </w:rPr>
        <w:t>问题</w:t>
      </w:r>
      <w:commentRangeEnd w:id="70"/>
      <w:r w:rsidR="00320C5F">
        <w:rPr>
          <w:rStyle w:val="af0"/>
          <w:rFonts w:ascii="Times New Roman" w:hAnsi="Times New Roman"/>
          <w:spacing w:val="0"/>
          <w:kern w:val="2"/>
        </w:rPr>
        <w:commentReference w:id="70"/>
      </w:r>
      <w:ins w:id="71" w:author="island" w:date="2010-06-13T11:33:00Z">
        <w:r w:rsidR="00BD76E4">
          <w:rPr>
            <w:rFonts w:hint="eastAsia"/>
            <w:b/>
          </w:rPr>
          <w:t>（可以叫自动</w:t>
        </w:r>
      </w:ins>
      <w:ins w:id="72" w:author="island" w:date="2010-06-13T11:34:00Z">
        <w:r w:rsidR="00BD76E4">
          <w:rPr>
            <w:rFonts w:hint="eastAsia"/>
            <w:b/>
          </w:rPr>
          <w:t>应答</w:t>
        </w:r>
      </w:ins>
      <w:ins w:id="73" w:author="island" w:date="2010-06-13T11:33:00Z">
        <w:r w:rsidR="00BD76E4">
          <w:rPr>
            <w:rFonts w:hint="eastAsia"/>
            <w:b/>
          </w:rPr>
          <w:t>）</w:t>
        </w:r>
      </w:ins>
    </w:p>
    <w:p w14:paraId="75413182" w14:textId="77777777" w:rsidR="00A67B12" w:rsidRPr="00246EB4" w:rsidRDefault="00A67B12" w:rsidP="00A67B12">
      <w:pPr>
        <w:ind w:firstLine="480"/>
      </w:pPr>
      <w:r>
        <w:rPr>
          <w:rFonts w:hint="eastAsia"/>
        </w:rPr>
        <w:t>机器人根据用户不同属性进行差异化应答，属性包括：</w:t>
      </w:r>
      <w:commentRangeStart w:id="74"/>
      <w:r>
        <w:rPr>
          <w:rFonts w:hint="eastAsia"/>
        </w:rPr>
        <w:t>地市、用户类型（</w:t>
      </w:r>
      <w:r w:rsidRPr="00FA6EB5">
        <w:rPr>
          <w:rFonts w:hint="eastAsia"/>
        </w:rPr>
        <w:t>手机或宽带</w:t>
      </w:r>
      <w:r>
        <w:rPr>
          <w:rFonts w:hint="eastAsia"/>
        </w:rPr>
        <w:t>）</w:t>
      </w:r>
      <w:commentRangeEnd w:id="74"/>
      <w:r w:rsidR="00225658">
        <w:rPr>
          <w:rStyle w:val="af0"/>
        </w:rPr>
        <w:commentReference w:id="74"/>
      </w:r>
      <w:r>
        <w:rPr>
          <w:rFonts w:hint="eastAsia"/>
        </w:rPr>
        <w:t>、</w:t>
      </w:r>
      <w:commentRangeStart w:id="75"/>
      <w:r>
        <w:rPr>
          <w:rFonts w:hint="eastAsia"/>
        </w:rPr>
        <w:t>该用户</w:t>
      </w:r>
      <w:r w:rsidR="00866EF8">
        <w:rPr>
          <w:rFonts w:hint="eastAsia"/>
        </w:rPr>
        <w:t>积分</w:t>
      </w:r>
      <w:r w:rsidR="00246EB4">
        <w:rPr>
          <w:rFonts w:hint="eastAsia"/>
        </w:rPr>
        <w:t>等级</w:t>
      </w:r>
      <w:r w:rsidR="00866EF8">
        <w:rPr>
          <w:rFonts w:hint="eastAsia"/>
        </w:rPr>
        <w:t>、</w:t>
      </w:r>
      <w:r w:rsidR="00866EF8">
        <w:rPr>
          <w:rFonts w:ascii="Tahoma" w:hAnsi="Tahoma" w:hint="eastAsia"/>
        </w:rPr>
        <w:t>用户的免费短信额度</w:t>
      </w:r>
      <w:r w:rsidR="00246EB4">
        <w:rPr>
          <w:rFonts w:ascii="Tahoma" w:hAnsi="Tahoma" w:hint="eastAsia"/>
        </w:rPr>
        <w:t>、用户账号余额、是否支持发送外网短信、是否可以拨打电话</w:t>
      </w:r>
      <w:r>
        <w:rPr>
          <w:rFonts w:hint="eastAsia"/>
        </w:rPr>
        <w:t>。</w:t>
      </w:r>
      <w:commentRangeEnd w:id="75"/>
      <w:r w:rsidR="00225658">
        <w:rPr>
          <w:rStyle w:val="af0"/>
        </w:rPr>
        <w:commentReference w:id="75"/>
      </w:r>
      <w:r w:rsidR="00246EB4">
        <w:rPr>
          <w:rFonts w:hint="eastAsia"/>
        </w:rPr>
        <w:t>其中是否可以拨打电话的属性需要机器人平台根据用户登陆账号类型来判断。</w:t>
      </w:r>
    </w:p>
    <w:p w14:paraId="61155132" w14:textId="77777777" w:rsidR="0089744D" w:rsidRDefault="00AB6EE3">
      <w:pPr>
        <w:pStyle w:val="4"/>
        <w:numPr>
          <w:ilvl w:val="0"/>
          <w:numId w:val="0"/>
        </w:numPr>
        <w:ind w:left="864"/>
        <w:rPr>
          <w:rFonts w:ascii="Tahoma" w:hAnsi="Tahoma"/>
          <w:b/>
        </w:rPr>
      </w:pPr>
      <w:r>
        <w:rPr>
          <w:rFonts w:hint="eastAsia"/>
        </w:rPr>
        <w:t>6.2.1.4</w:t>
      </w:r>
      <w:r w:rsidR="00A67B12" w:rsidRPr="009C4E64">
        <w:rPr>
          <w:rFonts w:hint="eastAsia"/>
        </w:rPr>
        <w:t>上下文</w:t>
      </w:r>
      <w:r w:rsidR="00A67B12">
        <w:rPr>
          <w:rFonts w:ascii="Tahoma" w:hAnsi="Tahoma" w:hint="eastAsia"/>
          <w:b/>
        </w:rPr>
        <w:t>记忆关联回答</w:t>
      </w:r>
      <w:r w:rsidR="00251F62">
        <w:rPr>
          <w:rFonts w:ascii="Tahoma" w:hAnsi="Tahoma" w:hint="eastAsia"/>
          <w:b/>
        </w:rPr>
        <w:t>功能</w:t>
      </w:r>
    </w:p>
    <w:p w14:paraId="09D8C681" w14:textId="77777777" w:rsidR="00A67B12" w:rsidRPr="009C4E64" w:rsidRDefault="00A67B12" w:rsidP="009C4E64">
      <w:pPr>
        <w:spacing w:line="300" w:lineRule="auto"/>
        <w:ind w:firstLine="420"/>
        <w:rPr>
          <w:rFonts w:ascii="Tahoma" w:hAnsi="Tahoma"/>
        </w:rPr>
      </w:pPr>
      <w:r w:rsidRPr="00FD7BED">
        <w:rPr>
          <w:rFonts w:ascii="Tahoma" w:hAnsi="Tahoma" w:hint="eastAsia"/>
        </w:rPr>
        <w:t>一些特定知识点之间存在着关联关系，</w:t>
      </w:r>
      <w:r>
        <w:rPr>
          <w:rFonts w:ascii="Tahoma" w:hAnsi="Tahoma" w:hint="eastAsia"/>
        </w:rPr>
        <w:t>机器人</w:t>
      </w:r>
      <w:r w:rsidRPr="00FD7BED">
        <w:rPr>
          <w:rFonts w:ascii="Tahoma" w:hAnsi="Tahoma" w:hint="eastAsia"/>
        </w:rPr>
        <w:t>具有“记忆</w:t>
      </w:r>
      <w:r>
        <w:rPr>
          <w:rFonts w:ascii="Tahoma" w:hAnsi="Tahoma" w:hint="eastAsia"/>
        </w:rPr>
        <w:t>之前的聊天内容</w:t>
      </w:r>
      <w:r w:rsidRPr="00FD7BED">
        <w:rPr>
          <w:rFonts w:ascii="Tahoma" w:hAnsi="Tahoma" w:hint="eastAsia"/>
        </w:rPr>
        <w:t>”的能力，并能和新的问题结合在一起进行解析并给出答案，</w:t>
      </w:r>
      <w:r w:rsidRPr="00DE3B6C">
        <w:rPr>
          <w:rFonts w:ascii="Tahoma" w:hAnsi="Tahoma" w:hint="eastAsia"/>
        </w:rPr>
        <w:t>当用户打</w:t>
      </w:r>
      <w:r>
        <w:rPr>
          <w:rFonts w:ascii="Tahoma" w:hAnsi="Tahoma" w:hint="eastAsia"/>
        </w:rPr>
        <w:t>断对话逻辑时。避免只能做返回上级菜单的简单操作</w:t>
      </w:r>
      <w:r w:rsidRPr="00DE3B6C">
        <w:rPr>
          <w:rFonts w:ascii="Tahoma" w:hAnsi="Tahoma" w:hint="eastAsia"/>
        </w:rPr>
        <w:t>。</w:t>
      </w:r>
    </w:p>
    <w:p w14:paraId="5C440672" w14:textId="77777777" w:rsidR="00A67B12" w:rsidRDefault="00A67B12" w:rsidP="00A67B12"/>
    <w:p w14:paraId="38B83D79" w14:textId="77777777" w:rsidR="0089744D" w:rsidRDefault="00AB6EE3">
      <w:pPr>
        <w:pStyle w:val="4"/>
        <w:numPr>
          <w:ilvl w:val="0"/>
          <w:numId w:val="0"/>
        </w:numPr>
        <w:ind w:left="864"/>
        <w:rPr>
          <w:rFonts w:ascii="Tahoma" w:hAnsi="Tahoma"/>
        </w:rPr>
      </w:pPr>
      <w:r>
        <w:rPr>
          <w:rFonts w:ascii="Tahoma" w:hAnsi="Tahoma" w:hint="eastAsia"/>
          <w:b/>
        </w:rPr>
        <w:lastRenderedPageBreak/>
        <w:t>6.2.1.5</w:t>
      </w:r>
      <w:r w:rsidR="00A67B12" w:rsidRPr="00362804">
        <w:rPr>
          <w:rFonts w:ascii="Tahoma" w:hAnsi="Tahoma" w:hint="eastAsia"/>
          <w:b/>
        </w:rPr>
        <w:t>Activity</w:t>
      </w:r>
      <w:r w:rsidR="00A67B12" w:rsidRPr="00362804">
        <w:rPr>
          <w:rFonts w:ascii="Tahoma" w:hAnsi="Tahoma" w:hint="eastAsia"/>
          <w:b/>
        </w:rPr>
        <w:t>展现</w:t>
      </w:r>
      <w:r w:rsidR="00251F62">
        <w:rPr>
          <w:rFonts w:ascii="Tahoma" w:hAnsi="Tahoma" w:hint="eastAsia"/>
          <w:b/>
        </w:rPr>
        <w:t>功能</w:t>
      </w:r>
    </w:p>
    <w:p w14:paraId="0F1B20AE" w14:textId="77777777" w:rsidR="00A67B12" w:rsidRDefault="00A67B12" w:rsidP="00A67B12">
      <w:pPr>
        <w:ind w:firstLine="480"/>
      </w:pPr>
      <w:r w:rsidRPr="000D6D05">
        <w:rPr>
          <w:rFonts w:hint="eastAsia"/>
        </w:rPr>
        <w:t>在业务</w:t>
      </w:r>
      <w:r>
        <w:rPr>
          <w:rFonts w:hint="eastAsia"/>
        </w:rPr>
        <w:t>逻辑</w:t>
      </w:r>
      <w:r w:rsidRPr="000D6D05">
        <w:rPr>
          <w:rFonts w:hint="eastAsia"/>
        </w:rPr>
        <w:t>上打</w:t>
      </w:r>
      <w:r w:rsidRPr="000D6D05">
        <w:rPr>
          <w:rFonts w:hint="eastAsia"/>
        </w:rPr>
        <w:t>activity</w:t>
      </w:r>
      <w:r w:rsidRPr="000D6D05">
        <w:rPr>
          <w:rFonts w:hint="eastAsia"/>
        </w:rPr>
        <w:t>的标签，当机器人逻辑需要通过</w:t>
      </w:r>
      <w:r w:rsidRPr="000D6D05">
        <w:rPr>
          <w:rFonts w:hint="eastAsia"/>
        </w:rPr>
        <w:t>activity</w:t>
      </w:r>
      <w:r w:rsidRPr="000D6D05">
        <w:rPr>
          <w:rFonts w:hint="eastAsia"/>
        </w:rPr>
        <w:t>方式展现时，右侧活动</w:t>
      </w:r>
      <w:r w:rsidRPr="000D6D05">
        <w:rPr>
          <w:rFonts w:hint="eastAsia"/>
        </w:rPr>
        <w:t>activity</w:t>
      </w:r>
      <w:r w:rsidRPr="000D6D05">
        <w:rPr>
          <w:rFonts w:hint="eastAsia"/>
        </w:rPr>
        <w:t>页面自动弹出。</w:t>
      </w:r>
    </w:p>
    <w:p w14:paraId="1EC15EE6" w14:textId="77777777" w:rsidR="0089744D" w:rsidRDefault="00AB6EE3">
      <w:pPr>
        <w:pStyle w:val="4"/>
        <w:numPr>
          <w:ilvl w:val="0"/>
          <w:numId w:val="0"/>
        </w:numPr>
        <w:ind w:left="864"/>
      </w:pPr>
      <w:r>
        <w:rPr>
          <w:rFonts w:hint="eastAsia"/>
        </w:rPr>
        <w:t>6.2.1.6</w:t>
      </w:r>
      <w:r w:rsidR="00156634">
        <w:rPr>
          <w:rFonts w:hint="eastAsia"/>
        </w:rPr>
        <w:t>业务机器人的创建</w:t>
      </w:r>
    </w:p>
    <w:p w14:paraId="7B624D0E" w14:textId="77777777" w:rsidR="00156634" w:rsidRDefault="00156634" w:rsidP="00156634">
      <w:pPr>
        <w:spacing w:line="300" w:lineRule="auto"/>
        <w:ind w:firstLine="420"/>
      </w:pPr>
      <w:r>
        <w:rPr>
          <w:rFonts w:hint="eastAsia"/>
        </w:rPr>
        <w:t>基于机器人平台可创建业务机器人，业务机器人的创建包括一般业务知识点的录入、修改、删除</w:t>
      </w:r>
      <w:r w:rsidR="00246EB4">
        <w:rPr>
          <w:rFonts w:hint="eastAsia"/>
        </w:rPr>
        <w:t>。</w:t>
      </w:r>
    </w:p>
    <w:p w14:paraId="05331870" w14:textId="77777777" w:rsidR="00246EB4" w:rsidRPr="003D4C27" w:rsidRDefault="00246EB4" w:rsidP="00246EB4">
      <w:pPr>
        <w:spacing w:line="300" w:lineRule="auto"/>
        <w:rPr>
          <w:rFonts w:ascii="Tahoma" w:hAnsi="Tahoma"/>
        </w:rPr>
      </w:pPr>
      <w:r>
        <w:rPr>
          <w:rFonts w:ascii="Tahoma" w:hAnsi="Tahoma" w:hint="eastAsia"/>
        </w:rPr>
        <w:t>新建的业务机器人包括：新增机器人帐号；设置新建业务</w:t>
      </w:r>
      <w:r w:rsidRPr="003D4C27">
        <w:rPr>
          <w:rFonts w:ascii="Tahoma" w:hAnsi="Tahoma" w:hint="eastAsia"/>
        </w:rPr>
        <w:t>机器人</w:t>
      </w:r>
      <w:r>
        <w:rPr>
          <w:rFonts w:ascii="Tahoma" w:hAnsi="Tahoma" w:hint="eastAsia"/>
        </w:rPr>
        <w:t>的</w:t>
      </w:r>
      <w:r w:rsidRPr="003D4C27">
        <w:rPr>
          <w:rFonts w:ascii="Tahoma" w:hAnsi="Tahoma" w:hint="eastAsia"/>
        </w:rPr>
        <w:t>昵称、头像；</w:t>
      </w:r>
      <w:r>
        <w:rPr>
          <w:rFonts w:ascii="Tahoma" w:hAnsi="Tahoma" w:hint="eastAsia"/>
        </w:rPr>
        <w:t>设置机器人的应答逻辑；设置机器人的业务逻辑是否需要</w:t>
      </w:r>
      <w:r>
        <w:rPr>
          <w:rFonts w:ascii="Tahoma" w:hAnsi="Tahoma" w:hint="eastAsia"/>
        </w:rPr>
        <w:t>Activity</w:t>
      </w:r>
      <w:r>
        <w:rPr>
          <w:rFonts w:ascii="Tahoma" w:hAnsi="Tahoma" w:hint="eastAsia"/>
        </w:rPr>
        <w:t>窗口展示，并能设置机器人对应的</w:t>
      </w:r>
      <w:r>
        <w:rPr>
          <w:rFonts w:ascii="Tahoma" w:hAnsi="Tahoma" w:hint="eastAsia"/>
        </w:rPr>
        <w:t>A</w:t>
      </w:r>
      <w:r>
        <w:rPr>
          <w:rFonts w:ascii="Tahoma" w:hAnsi="Tahoma"/>
        </w:rPr>
        <w:t>c</w:t>
      </w:r>
      <w:r>
        <w:rPr>
          <w:rFonts w:ascii="Tahoma" w:hAnsi="Tahoma" w:hint="eastAsia"/>
        </w:rPr>
        <w:t>tivity</w:t>
      </w:r>
      <w:r>
        <w:rPr>
          <w:rFonts w:ascii="Tahoma" w:hAnsi="Tahoma" w:hint="eastAsia"/>
        </w:rPr>
        <w:t>窗口页面链接。</w:t>
      </w:r>
    </w:p>
    <w:p w14:paraId="143D2807" w14:textId="77777777" w:rsidR="00156634" w:rsidRPr="00156634" w:rsidRDefault="00246EB4" w:rsidP="00246EB4">
      <w:r>
        <w:rPr>
          <w:rFonts w:hint="eastAsia"/>
        </w:rPr>
        <w:t xml:space="preserve">   </w:t>
      </w:r>
      <w:r>
        <w:rPr>
          <w:rFonts w:ascii="Tahoma" w:hAnsi="Tahoma" w:hint="eastAsia"/>
        </w:rPr>
        <w:t>对于上述业务机器人功能不能满足业务需求的情况，后台可基于信息展示和通信接口引擎功能，将业务机器人平台作为消息通信通道，将用户侧的消息提交到外部机器人系统进行处理，并返回处理结果显示到用户侧。</w:t>
      </w:r>
    </w:p>
    <w:p w14:paraId="093555E2" w14:textId="77777777" w:rsidR="0089744D" w:rsidRDefault="00AB6EE3">
      <w:pPr>
        <w:pStyle w:val="3"/>
        <w:numPr>
          <w:ilvl w:val="0"/>
          <w:numId w:val="0"/>
        </w:numPr>
        <w:ind w:left="720"/>
      </w:pPr>
      <w:r>
        <w:rPr>
          <w:rFonts w:hint="eastAsia"/>
        </w:rPr>
        <w:t>6.2.2</w:t>
      </w:r>
      <w:r w:rsidR="00A67B12">
        <w:rPr>
          <w:rFonts w:hint="eastAsia"/>
        </w:rPr>
        <w:t>后台功能</w:t>
      </w:r>
      <w:ins w:id="76" w:author="island" w:date="2010-06-13T11:38:00Z">
        <w:r w:rsidR="00BD76E4">
          <w:rPr>
            <w:rFonts w:hint="eastAsia"/>
          </w:rPr>
          <w:t>（管理功能）</w:t>
        </w:r>
      </w:ins>
    </w:p>
    <w:p w14:paraId="5E2C8190" w14:textId="77777777" w:rsidR="003C02DF" w:rsidRPr="00B16AD7" w:rsidRDefault="00A67B12" w:rsidP="00A22106">
      <w:pPr>
        <w:spacing w:afterLines="50" w:after="156" w:line="360" w:lineRule="auto"/>
        <w:ind w:firstLineChars="200" w:firstLine="480"/>
        <w:rPr>
          <w:color w:val="000000"/>
        </w:rPr>
      </w:pPr>
      <w:r w:rsidRPr="00B16AD7">
        <w:rPr>
          <w:rFonts w:hint="eastAsia"/>
          <w:color w:val="000000"/>
        </w:rPr>
        <w:t>后台管理里包括：机器人管理、测试管理、知识库管理、日志</w:t>
      </w:r>
      <w:r w:rsidR="004401A0" w:rsidRPr="00B16AD7">
        <w:rPr>
          <w:rFonts w:hint="eastAsia"/>
          <w:color w:val="000000"/>
        </w:rPr>
        <w:t>及统计</w:t>
      </w:r>
      <w:r w:rsidRPr="00B16AD7">
        <w:rPr>
          <w:rFonts w:hint="eastAsia"/>
          <w:color w:val="000000"/>
        </w:rPr>
        <w:t>管理、系统管理</w:t>
      </w:r>
      <w:r w:rsidR="00B64B06" w:rsidRPr="00B16AD7">
        <w:rPr>
          <w:rFonts w:hint="eastAsia"/>
          <w:color w:val="000000"/>
        </w:rPr>
        <w:t>。</w:t>
      </w:r>
    </w:p>
    <w:p w14:paraId="6C734F92" w14:textId="77777777" w:rsidR="00A67B12" w:rsidRPr="00C64ED3" w:rsidRDefault="00A67B12" w:rsidP="00A67B12"/>
    <w:p w14:paraId="1EC08136" w14:textId="77777777" w:rsidR="00BE7542" w:rsidRDefault="00AB6EE3">
      <w:pPr>
        <w:pStyle w:val="4"/>
        <w:numPr>
          <w:ilvl w:val="0"/>
          <w:numId w:val="0"/>
        </w:numPr>
        <w:ind w:left="864"/>
        <w:rPr>
          <w:ins w:id="77" w:author="island" w:date="2010-06-13T11:46:00Z"/>
          <w:rFonts w:hint="eastAsia"/>
        </w:rPr>
      </w:pPr>
      <w:r>
        <w:rPr>
          <w:rFonts w:hint="eastAsia"/>
        </w:rPr>
        <w:t>6.2.2.1</w:t>
      </w:r>
      <w:r w:rsidR="00A67B12" w:rsidRPr="00F2005B">
        <w:rPr>
          <w:rFonts w:hint="eastAsia"/>
        </w:rPr>
        <w:t>知识库</w:t>
      </w:r>
      <w:r w:rsidR="00A67B12" w:rsidRPr="00F2005B">
        <w:t>管理</w:t>
      </w:r>
    </w:p>
    <w:p w14:paraId="5A29C11E" w14:textId="77777777" w:rsidR="00BE7542" w:rsidRDefault="00BD76E4">
      <w:pPr>
        <w:pStyle w:val="4"/>
        <w:numPr>
          <w:ilvl w:val="0"/>
          <w:numId w:val="0"/>
        </w:numPr>
        <w:ind w:left="864"/>
        <w:rPr>
          <w:ins w:id="78" w:author="island" w:date="2010-06-13T11:46:00Z"/>
          <w:rFonts w:hint="eastAsia"/>
        </w:rPr>
      </w:pPr>
      <w:ins w:id="79" w:author="island" w:date="2010-06-13T11:41:00Z">
        <w:r>
          <w:rPr>
            <w:rFonts w:hint="eastAsia"/>
          </w:rPr>
          <w:t>（要单独列出来，</w:t>
        </w:r>
      </w:ins>
      <w:ins w:id="80" w:author="island" w:date="2010-06-13T11:42:00Z">
        <w:r>
          <w:rPr>
            <w:rFonts w:hint="eastAsia"/>
          </w:rPr>
          <w:t>因为</w:t>
        </w:r>
      </w:ins>
      <w:ins w:id="81" w:author="island" w:date="2010-06-13T11:41:00Z">
        <w:r>
          <w:rPr>
            <w:rFonts w:hint="eastAsia"/>
          </w:rPr>
          <w:t>要</w:t>
        </w:r>
      </w:ins>
      <w:proofErr w:type="gramStart"/>
      <w:ins w:id="82" w:author="island" w:date="2010-06-13T11:42:00Z">
        <w:r>
          <w:rPr>
            <w:rFonts w:hint="eastAsia"/>
          </w:rPr>
          <w:t>跟</w:t>
        </w:r>
      </w:ins>
      <w:ins w:id="83" w:author="island" w:date="2010-06-13T11:41:00Z">
        <w:r>
          <w:rPr>
            <w:rFonts w:hint="eastAsia"/>
          </w:rPr>
          <w:t>系统</w:t>
        </w:r>
      </w:ins>
      <w:proofErr w:type="gramEnd"/>
      <w:ins w:id="84" w:author="island" w:date="2010-06-13T11:42:00Z">
        <w:r>
          <w:rPr>
            <w:rFonts w:hint="eastAsia"/>
          </w:rPr>
          <w:t>的模块</w:t>
        </w:r>
        <w:r w:rsidR="00BE7542">
          <w:rPr>
            <w:rFonts w:hint="eastAsia"/>
          </w:rPr>
          <w:t>保持一致</w:t>
        </w:r>
      </w:ins>
      <w:ins w:id="85" w:author="island" w:date="2010-06-13T11:45:00Z">
        <w:r w:rsidR="00BE7542">
          <w:rPr>
            <w:rFonts w:hint="eastAsia"/>
          </w:rPr>
          <w:t>，是哪个模块就是哪个模块的东西</w:t>
        </w:r>
      </w:ins>
      <w:ins w:id="86" w:author="island" w:date="2010-06-13T11:41:00Z">
        <w:r>
          <w:rPr>
            <w:rFonts w:hint="eastAsia"/>
          </w:rPr>
          <w:t>）</w:t>
        </w:r>
      </w:ins>
    </w:p>
    <w:p w14:paraId="0EE28733" w14:textId="77777777" w:rsidR="00BE7542" w:rsidRDefault="00BE7542">
      <w:pPr>
        <w:pStyle w:val="4"/>
        <w:numPr>
          <w:ilvl w:val="0"/>
          <w:numId w:val="0"/>
        </w:numPr>
        <w:ind w:left="864"/>
        <w:rPr>
          <w:ins w:id="87" w:author="island" w:date="2010-06-13T11:45:00Z"/>
          <w:rFonts w:hint="eastAsia"/>
        </w:rPr>
      </w:pPr>
      <w:ins w:id="88" w:author="island" w:date="2010-06-13T11:42:00Z">
        <w:r>
          <w:rPr>
            <w:rFonts w:hint="eastAsia"/>
          </w:rPr>
          <w:t>（下级目录有功能要求</w:t>
        </w:r>
      </w:ins>
      <w:ins w:id="89" w:author="island" w:date="2010-06-13T11:43:00Z">
        <w:r>
          <w:rPr>
            <w:rFonts w:hint="eastAsia"/>
          </w:rPr>
          <w:t>-</w:t>
        </w:r>
        <w:r>
          <w:rPr>
            <w:rFonts w:hint="eastAsia"/>
          </w:rPr>
          <w:t>目录更新索引查找</w:t>
        </w:r>
      </w:ins>
      <w:ins w:id="90" w:author="island" w:date="2010-06-13T11:42:00Z">
        <w:r>
          <w:rPr>
            <w:rFonts w:hint="eastAsia"/>
          </w:rPr>
          <w:t>，更新</w:t>
        </w:r>
      </w:ins>
      <w:ins w:id="91" w:author="island" w:date="2010-06-13T11:43:00Z">
        <w:r>
          <w:rPr>
            <w:rFonts w:hint="eastAsia"/>
          </w:rPr>
          <w:t>，维护</w:t>
        </w:r>
      </w:ins>
      <w:ins w:id="92" w:author="island" w:date="2010-06-13T11:44:00Z">
        <w:r>
          <w:rPr>
            <w:rFonts w:hint="eastAsia"/>
          </w:rPr>
          <w:t>，</w:t>
        </w:r>
      </w:ins>
      <w:ins w:id="93" w:author="island" w:date="2010-06-13T11:45:00Z">
        <w:r>
          <w:rPr>
            <w:rFonts w:hint="eastAsia"/>
          </w:rPr>
          <w:t>管理）</w:t>
        </w:r>
      </w:ins>
    </w:p>
    <w:p w14:paraId="23696733" w14:textId="77777777" w:rsidR="0089744D" w:rsidRDefault="00BE7542" w:rsidP="00BE7542">
      <w:pPr>
        <w:pStyle w:val="4"/>
        <w:numPr>
          <w:ilvl w:val="0"/>
          <w:numId w:val="0"/>
        </w:numPr>
        <w:ind w:leftChars="319" w:left="861" w:hangingChars="37" w:hanging="95"/>
        <w:pPrChange w:id="94" w:author="island" w:date="2010-06-13T11:45:00Z">
          <w:pPr>
            <w:pStyle w:val="4"/>
            <w:numPr>
              <w:ilvl w:val="0"/>
              <w:numId w:val="0"/>
            </w:numPr>
            <w:tabs>
              <w:tab w:val="clear" w:pos="864"/>
            </w:tabs>
            <w:ind w:firstLine="0"/>
          </w:pPr>
        </w:pPrChange>
      </w:pPr>
      <w:ins w:id="95" w:author="island" w:date="2010-06-13T11:45:00Z">
        <w:r>
          <w:rPr>
            <w:rFonts w:hint="eastAsia"/>
          </w:rPr>
          <w:t>（</w:t>
        </w:r>
      </w:ins>
      <w:ins w:id="96" w:author="island" w:date="2010-06-13T11:44:00Z">
        <w:r>
          <w:rPr>
            <w:rFonts w:hint="eastAsia"/>
          </w:rPr>
          <w:t>知识库的分类，业务的分类，每加一个业务应该有自己的知识库</w:t>
        </w:r>
      </w:ins>
      <w:ins w:id="97" w:author="island" w:date="2010-06-13T11:43:00Z">
        <w:r>
          <w:rPr>
            <w:rFonts w:hint="eastAsia"/>
          </w:rPr>
          <w:t>）</w:t>
        </w:r>
        <w:r>
          <w:t xml:space="preserve"> </w:t>
        </w:r>
      </w:ins>
    </w:p>
    <w:p w14:paraId="1DA8E7CC" w14:textId="77777777" w:rsidR="00A67B12" w:rsidRDefault="00A67B12" w:rsidP="00A67B12">
      <w:pPr>
        <w:ind w:firstLineChars="200" w:firstLine="480"/>
      </w:pPr>
      <w:r>
        <w:rPr>
          <w:rFonts w:hint="eastAsia"/>
        </w:rPr>
        <w:t>客服机器人知识库的分权分域管理：知识库可进行分权分域的管理，包含全国</w:t>
      </w:r>
      <w:r w:rsidR="00F662CD">
        <w:rPr>
          <w:rFonts w:hint="eastAsia"/>
        </w:rPr>
        <w:t>通用的业务</w:t>
      </w:r>
      <w:r>
        <w:rPr>
          <w:rFonts w:hint="eastAsia"/>
        </w:rPr>
        <w:t>知识库和</w:t>
      </w:r>
      <w:r w:rsidR="00F662CD">
        <w:rPr>
          <w:rFonts w:hint="eastAsia"/>
        </w:rPr>
        <w:t>分省差异化的业务知识库</w:t>
      </w:r>
      <w:r>
        <w:rPr>
          <w:rFonts w:hint="eastAsia"/>
        </w:rPr>
        <w:t>，</w:t>
      </w:r>
      <w:r w:rsidR="00F662CD">
        <w:rPr>
          <w:rFonts w:hint="eastAsia"/>
        </w:rPr>
        <w:t>在智能问答过程中，当</w:t>
      </w:r>
      <w:r w:rsidR="00F662CD" w:rsidRPr="00B92EC8">
        <w:rPr>
          <w:rFonts w:hint="eastAsia"/>
        </w:rPr>
        <w:t>确定</w:t>
      </w:r>
      <w:r w:rsidR="00F662CD">
        <w:rPr>
          <w:rFonts w:hint="eastAsia"/>
        </w:rPr>
        <w:t>用户</w:t>
      </w:r>
      <w:r w:rsidR="00F662CD" w:rsidRPr="00B92EC8">
        <w:rPr>
          <w:rFonts w:hint="eastAsia"/>
        </w:rPr>
        <w:t>归属地后，</w:t>
      </w:r>
      <w:r w:rsidR="00F662CD">
        <w:rPr>
          <w:rFonts w:hint="eastAsia"/>
        </w:rPr>
        <w:t>优先</w:t>
      </w:r>
      <w:proofErr w:type="gramStart"/>
      <w:r w:rsidR="00F662CD">
        <w:rPr>
          <w:rFonts w:hint="eastAsia"/>
        </w:rPr>
        <w:t>采用省</w:t>
      </w:r>
      <w:proofErr w:type="gramEnd"/>
      <w:r w:rsidR="00F662CD">
        <w:rPr>
          <w:rFonts w:hint="eastAsia"/>
        </w:rPr>
        <w:t>知识库回答，其次才采用通用知识库回答。全国知识库由全国运营人员维护，省知识库由省运营人员维护。</w:t>
      </w:r>
      <w:r>
        <w:rPr>
          <w:rFonts w:hint="eastAsia"/>
        </w:rPr>
        <w:t>以下功能对客服机器人和业务机器人都适用：</w:t>
      </w:r>
    </w:p>
    <w:p w14:paraId="73D12F89" w14:textId="77777777" w:rsidR="00DA3F2E" w:rsidRDefault="00A67B12" w:rsidP="00DA3F2E">
      <w:pPr>
        <w:ind w:firstLine="465"/>
      </w:pPr>
      <w:r>
        <w:rPr>
          <w:rFonts w:hint="eastAsia"/>
        </w:rPr>
        <w:t>知识库维护包括知识点的录入、查询、编辑、删除。</w:t>
      </w:r>
    </w:p>
    <w:p w14:paraId="3B197DFA" w14:textId="77777777" w:rsidR="00DA3F2E" w:rsidRDefault="00925F8E" w:rsidP="00DA3F2E">
      <w:pPr>
        <w:ind w:firstLine="465"/>
      </w:pPr>
      <w:r>
        <w:rPr>
          <w:rFonts w:hint="eastAsia"/>
        </w:rPr>
        <w:t>知识库中部分知识点的初始设置参见天翼</w:t>
      </w:r>
      <w:r>
        <w:rPr>
          <w:rFonts w:hint="eastAsia"/>
        </w:rPr>
        <w:t>L</w:t>
      </w:r>
      <w:r>
        <w:t>i</w:t>
      </w:r>
      <w:r>
        <w:rPr>
          <w:rFonts w:hint="eastAsia"/>
        </w:rPr>
        <w:t>ve</w:t>
      </w:r>
      <w:r>
        <w:rPr>
          <w:rFonts w:hint="eastAsia"/>
        </w:rPr>
        <w:t>业务规范中机器人章节中的标准用语规范描述。</w:t>
      </w:r>
    </w:p>
    <w:p w14:paraId="5C02A62D" w14:textId="77777777" w:rsidR="009D2434" w:rsidRDefault="00A67B12" w:rsidP="00A67B12">
      <w:pPr>
        <w:ind w:firstLineChars="200" w:firstLine="480"/>
        <w:rPr>
          <w:rFonts w:ascii="Tahoma" w:hAnsi="Tahoma"/>
        </w:rPr>
      </w:pPr>
      <w:r>
        <w:rPr>
          <w:rFonts w:hint="eastAsia"/>
        </w:rPr>
        <w:t>关键字及知识点管理：</w:t>
      </w:r>
      <w:r w:rsidRPr="0003707F">
        <w:rPr>
          <w:rFonts w:ascii="Tahoma" w:hAnsi="Tahoma" w:hint="eastAsia"/>
        </w:rPr>
        <w:t>支持敏感词汇定义和过滤功能。</w:t>
      </w:r>
      <w:r w:rsidR="004401A0">
        <w:rPr>
          <w:rFonts w:ascii="Tahoma" w:hAnsi="Tahoma" w:hint="eastAsia"/>
        </w:rPr>
        <w:t>机器人发布的消息中，需要判断</w:t>
      </w:r>
      <w:r w:rsidR="004401A0" w:rsidRPr="00F2228B">
        <w:rPr>
          <w:rFonts w:hint="eastAsia"/>
        </w:rPr>
        <w:t>是否包含敏感词，对命中敏感词的</w:t>
      </w:r>
      <w:r w:rsidR="004401A0">
        <w:rPr>
          <w:rFonts w:hint="eastAsia"/>
        </w:rPr>
        <w:t>消息，直接过滤，不予发送。</w:t>
      </w:r>
      <w:r>
        <w:rPr>
          <w:rFonts w:ascii="Tahoma" w:hAnsi="Tahoma" w:hint="eastAsia"/>
        </w:rPr>
        <w:t>敏感词指内容中包含非法的、含义敏感的、容易造成误解的词汇</w:t>
      </w:r>
      <w:r w:rsidR="004401A0">
        <w:rPr>
          <w:rFonts w:ascii="Tahoma" w:hAnsi="Tahoma" w:hint="eastAsia"/>
        </w:rPr>
        <w:t>，这类词汇可在后台进行配置</w:t>
      </w:r>
    </w:p>
    <w:p w14:paraId="6CADFBB0" w14:textId="77777777" w:rsidR="00A67B12" w:rsidRDefault="0090302F" w:rsidP="00A67B12">
      <w:pPr>
        <w:ind w:firstLineChars="200" w:firstLine="480"/>
      </w:pPr>
      <w:r w:rsidRPr="00DB337D">
        <w:rPr>
          <w:rFonts w:ascii="Tahoma" w:hAnsi="Tahoma" w:hint="eastAsia"/>
        </w:rPr>
        <w:lastRenderedPageBreak/>
        <w:t>知识点的内容包括：</w:t>
      </w:r>
      <w:r>
        <w:rPr>
          <w:rFonts w:ascii="Tahoma" w:hAnsi="Tahoma" w:hint="eastAsia"/>
        </w:rPr>
        <w:t>多级分类、问题、答案、有效时间起止</w:t>
      </w:r>
      <w:r w:rsidRPr="00DB337D">
        <w:rPr>
          <w:rFonts w:ascii="Tahoma" w:hAnsi="Tahoma" w:hint="eastAsia"/>
        </w:rPr>
        <w:t>信息</w:t>
      </w:r>
      <w:r w:rsidR="009D2434">
        <w:rPr>
          <w:rFonts w:ascii="Tahoma" w:hAnsi="Tahoma" w:hint="eastAsia"/>
        </w:rPr>
        <w:t>、媒体文件地址信息</w:t>
      </w:r>
      <w:r w:rsidRPr="00DB337D">
        <w:rPr>
          <w:rFonts w:ascii="Tahoma" w:hAnsi="Tahoma" w:hint="eastAsia"/>
        </w:rPr>
        <w:t>。</w:t>
      </w:r>
      <w:r w:rsidR="00A4613B">
        <w:rPr>
          <w:rFonts w:ascii="Tahoma" w:hAnsi="Tahoma" w:hint="eastAsia"/>
        </w:rPr>
        <w:t>其中多级分类指</w:t>
      </w:r>
      <w:r w:rsidR="00A4613B">
        <w:rPr>
          <w:rFonts w:hint="eastAsia"/>
        </w:rPr>
        <w:t>在地区分类的基础上进行知识点的多级分类，分类的属性可设置。</w:t>
      </w:r>
    </w:p>
    <w:p w14:paraId="699D8BFE" w14:textId="77777777" w:rsidR="00A67B12" w:rsidRPr="00FD7BED" w:rsidRDefault="00A67B12" w:rsidP="00A67B12">
      <w:pPr>
        <w:spacing w:line="300" w:lineRule="auto"/>
        <w:ind w:firstLineChars="200" w:firstLine="480"/>
        <w:rPr>
          <w:rFonts w:ascii="Tahoma" w:hAnsi="Tahoma"/>
        </w:rPr>
      </w:pPr>
      <w:r>
        <w:rPr>
          <w:rFonts w:hint="eastAsia"/>
        </w:rPr>
        <w:t>数据导入导出管理：</w:t>
      </w:r>
      <w:r w:rsidRPr="00DB337D">
        <w:rPr>
          <w:rFonts w:ascii="Tahoma" w:hAnsi="Tahoma" w:hint="eastAsia"/>
        </w:rPr>
        <w:t>支持</w:t>
      </w:r>
      <w:r>
        <w:rPr>
          <w:rFonts w:ascii="Tahoma" w:hAnsi="Tahoma" w:hint="eastAsia"/>
        </w:rPr>
        <w:t>多条知识点</w:t>
      </w:r>
      <w:r w:rsidRPr="00DB337D">
        <w:rPr>
          <w:rFonts w:ascii="Tahoma" w:hAnsi="Tahoma" w:hint="eastAsia"/>
        </w:rPr>
        <w:t>以</w:t>
      </w:r>
      <w:r w:rsidRPr="00DB337D">
        <w:rPr>
          <w:rFonts w:ascii="Tahoma" w:hAnsi="Tahoma" w:hint="eastAsia"/>
        </w:rPr>
        <w:t>Excel</w:t>
      </w:r>
      <w:r>
        <w:rPr>
          <w:rFonts w:ascii="Tahoma" w:hAnsi="Tahoma" w:hint="eastAsia"/>
        </w:rPr>
        <w:t>文件格式</w:t>
      </w:r>
      <w:r w:rsidRPr="00DB337D">
        <w:rPr>
          <w:rFonts w:ascii="Tahoma" w:hAnsi="Tahoma" w:hint="eastAsia"/>
        </w:rPr>
        <w:t>导入</w:t>
      </w:r>
      <w:r>
        <w:rPr>
          <w:rFonts w:ascii="Tahoma" w:hAnsi="Tahoma" w:hint="eastAsia"/>
        </w:rPr>
        <w:t>和</w:t>
      </w:r>
      <w:r w:rsidRPr="00DB337D">
        <w:rPr>
          <w:rFonts w:ascii="Tahoma" w:hAnsi="Tahoma" w:hint="eastAsia"/>
        </w:rPr>
        <w:t>导出。</w:t>
      </w:r>
      <w:r w:rsidR="00162425">
        <w:rPr>
          <w:rFonts w:ascii="Tahoma" w:hAnsi="Tahoma" w:hint="eastAsia"/>
        </w:rPr>
        <w:t>并能根据地区分开导入。</w:t>
      </w:r>
    </w:p>
    <w:p w14:paraId="5C106F41" w14:textId="77777777" w:rsidR="00A67B12" w:rsidRPr="00F75258" w:rsidRDefault="00AF6F73" w:rsidP="00A67B12">
      <w:pPr>
        <w:ind w:firstLineChars="200" w:firstLine="480"/>
      </w:pPr>
      <w:r>
        <w:rPr>
          <w:rFonts w:hint="eastAsia"/>
        </w:rPr>
        <w:t>业务机器人的知识库管理只针对</w:t>
      </w:r>
      <w:r w:rsidR="009D2434">
        <w:rPr>
          <w:rFonts w:hint="eastAsia"/>
        </w:rPr>
        <w:t>对应的业务</w:t>
      </w:r>
      <w:r>
        <w:rPr>
          <w:rFonts w:hint="eastAsia"/>
        </w:rPr>
        <w:t>机器人。</w:t>
      </w:r>
    </w:p>
    <w:p w14:paraId="7D890499" w14:textId="77777777" w:rsidR="00A67B12" w:rsidRPr="0076446B" w:rsidRDefault="00A67B12" w:rsidP="00A67B12">
      <w:pPr>
        <w:ind w:left="720"/>
      </w:pPr>
    </w:p>
    <w:p w14:paraId="0C8268AE" w14:textId="77777777" w:rsidR="0089744D" w:rsidRDefault="00AB6EE3">
      <w:pPr>
        <w:pStyle w:val="4"/>
        <w:numPr>
          <w:ilvl w:val="0"/>
          <w:numId w:val="0"/>
        </w:numPr>
        <w:ind w:left="864"/>
      </w:pPr>
      <w:r>
        <w:rPr>
          <w:rFonts w:hint="eastAsia"/>
        </w:rPr>
        <w:t>6.2.2.2</w:t>
      </w:r>
      <w:r w:rsidR="00A67B12">
        <w:rPr>
          <w:rFonts w:hint="eastAsia"/>
        </w:rPr>
        <w:t>测试管理</w:t>
      </w:r>
    </w:p>
    <w:p w14:paraId="01F6A1DF" w14:textId="77777777" w:rsidR="00A67B12" w:rsidRPr="0076446B" w:rsidRDefault="00A67B12" w:rsidP="00A67B12">
      <w:pPr>
        <w:ind w:firstLineChars="200" w:firstLine="480"/>
      </w:pPr>
      <w:r w:rsidRPr="007E5F80">
        <w:rPr>
          <w:rFonts w:hint="eastAsia"/>
        </w:rPr>
        <w:t>客服机器人分生产库和测试库，</w:t>
      </w:r>
      <w:r>
        <w:rPr>
          <w:rFonts w:hint="eastAsia"/>
        </w:rPr>
        <w:t>管理员</w:t>
      </w:r>
      <w:r w:rsidRPr="007E5F80">
        <w:rPr>
          <w:rFonts w:hint="eastAsia"/>
        </w:rPr>
        <w:t>在维护知识库时不会对生产环境产生影响。</w:t>
      </w:r>
      <w:r>
        <w:rPr>
          <w:rFonts w:hint="eastAsia"/>
        </w:rPr>
        <w:t>管理员可在测试环境中测试修改的知识点。</w:t>
      </w:r>
    </w:p>
    <w:p w14:paraId="6DACA680" w14:textId="77777777" w:rsidR="00A67B12" w:rsidRPr="005512DC" w:rsidRDefault="00A67B12" w:rsidP="00A67B12"/>
    <w:p w14:paraId="137C6914" w14:textId="77777777" w:rsidR="0089744D" w:rsidRDefault="00AB6EE3">
      <w:pPr>
        <w:pStyle w:val="4"/>
        <w:numPr>
          <w:ilvl w:val="0"/>
          <w:numId w:val="0"/>
        </w:numPr>
        <w:ind w:left="864"/>
      </w:pPr>
      <w:r>
        <w:rPr>
          <w:rFonts w:hint="eastAsia"/>
        </w:rPr>
        <w:t>6.2.2.3</w:t>
      </w:r>
      <w:r w:rsidR="00A67B12" w:rsidRPr="00F2005B">
        <w:rPr>
          <w:rFonts w:hint="eastAsia"/>
        </w:rPr>
        <w:t>机器人</w:t>
      </w:r>
      <w:r w:rsidR="00A67B12" w:rsidRPr="00F2005B">
        <w:t>管理</w:t>
      </w:r>
    </w:p>
    <w:p w14:paraId="26D7CFF3" w14:textId="77777777" w:rsidR="00A67B12" w:rsidRDefault="00A67B12" w:rsidP="00A67B12">
      <w:pPr>
        <w:ind w:firstLineChars="150" w:firstLine="360"/>
        <w:rPr>
          <w:rFonts w:ascii="Tahoma" w:hAnsi="Tahoma"/>
        </w:rPr>
      </w:pPr>
      <w:r>
        <w:rPr>
          <w:rFonts w:hint="eastAsia"/>
        </w:rPr>
        <w:t>机器人属性设置：可设置机器人的</w:t>
      </w:r>
      <w:r>
        <w:rPr>
          <w:rFonts w:ascii="Tahoma" w:hAnsi="Tahoma" w:hint="eastAsia"/>
        </w:rPr>
        <w:t>头像、昵称、</w:t>
      </w:r>
      <w:r w:rsidR="00866EF8">
        <w:rPr>
          <w:rFonts w:ascii="Tahoma" w:hAnsi="Tahoma" w:hint="eastAsia"/>
        </w:rPr>
        <w:t>签名</w:t>
      </w:r>
      <w:r>
        <w:rPr>
          <w:rFonts w:ascii="Tahoma" w:hAnsi="Tahoma" w:hint="eastAsia"/>
        </w:rPr>
        <w:t>、会话背景。</w:t>
      </w:r>
    </w:p>
    <w:p w14:paraId="40517325" w14:textId="77777777" w:rsidR="00A67B12" w:rsidRDefault="00A67B12" w:rsidP="00A67B12">
      <w:pPr>
        <w:ind w:firstLineChars="150" w:firstLine="360"/>
      </w:pPr>
      <w:r>
        <w:rPr>
          <w:rFonts w:ascii="Tahoma" w:hAnsi="Tahoma" w:hint="eastAsia"/>
        </w:rPr>
        <w:t>可在后台设置</w:t>
      </w:r>
      <w:r w:rsidR="00866EF8">
        <w:rPr>
          <w:rFonts w:ascii="Tahoma" w:hAnsi="Tahoma" w:hint="eastAsia"/>
        </w:rPr>
        <w:t>知识点的回答</w:t>
      </w:r>
      <w:r>
        <w:rPr>
          <w:rFonts w:ascii="Tahoma" w:hAnsi="Tahoma" w:hint="eastAsia"/>
        </w:rPr>
        <w:t>是否需要</w:t>
      </w:r>
      <w:r w:rsidRPr="000D6D05">
        <w:rPr>
          <w:rFonts w:hint="eastAsia"/>
        </w:rPr>
        <w:t>activity</w:t>
      </w:r>
      <w:r w:rsidRPr="000D6D05">
        <w:rPr>
          <w:rFonts w:hint="eastAsia"/>
        </w:rPr>
        <w:t>方式展现</w:t>
      </w:r>
      <w:r>
        <w:rPr>
          <w:rFonts w:hint="eastAsia"/>
        </w:rPr>
        <w:t>。</w:t>
      </w:r>
    </w:p>
    <w:p w14:paraId="0FBB326E" w14:textId="77777777" w:rsidR="00A67B12" w:rsidRDefault="00A67B12" w:rsidP="0054234F">
      <w:pPr>
        <w:rPr>
          <w:rFonts w:ascii="Tahoma" w:hAnsi="Tahoma"/>
        </w:rPr>
      </w:pPr>
      <w:r>
        <w:rPr>
          <w:rFonts w:hint="eastAsia"/>
        </w:rPr>
        <w:t xml:space="preserve">   </w:t>
      </w:r>
    </w:p>
    <w:p w14:paraId="1B8A4D3A" w14:textId="77777777" w:rsidR="0054234F" w:rsidRDefault="0054234F" w:rsidP="005C6361">
      <w:pPr>
        <w:spacing w:line="300" w:lineRule="auto"/>
      </w:pPr>
    </w:p>
    <w:p w14:paraId="23C16471" w14:textId="77777777" w:rsidR="0054234F" w:rsidRDefault="0054234F" w:rsidP="0054234F">
      <w:pPr>
        <w:spacing w:line="300" w:lineRule="auto"/>
        <w:ind w:firstLine="420"/>
      </w:pPr>
      <w:r>
        <w:rPr>
          <w:rFonts w:hint="eastAsia"/>
        </w:rPr>
        <w:t>用户登录客户端（</w:t>
      </w:r>
      <w:r>
        <w:rPr>
          <w:rFonts w:hint="eastAsia"/>
        </w:rPr>
        <w:t>PC</w:t>
      </w:r>
      <w:r>
        <w:rPr>
          <w:rFonts w:hint="eastAsia"/>
        </w:rPr>
        <w:t>版客户端</w:t>
      </w:r>
      <w:r w:rsidRPr="00E54E15">
        <w:rPr>
          <w:rFonts w:hint="eastAsia"/>
        </w:rPr>
        <w:t>、</w:t>
      </w:r>
      <w:r w:rsidRPr="00E54E15">
        <w:rPr>
          <w:rFonts w:hint="eastAsia"/>
        </w:rPr>
        <w:t>Web</w:t>
      </w:r>
      <w:r w:rsidRPr="00E54E15">
        <w:rPr>
          <w:rFonts w:hint="eastAsia"/>
        </w:rPr>
        <w:t>版、</w:t>
      </w:r>
      <w:r>
        <w:rPr>
          <w:rFonts w:hint="eastAsia"/>
        </w:rPr>
        <w:t>手机版客户端版）后，客服机器人和设定的业务机器人会自动添加</w:t>
      </w:r>
      <w:r w:rsidRPr="00E54E15">
        <w:rPr>
          <w:rFonts w:hint="eastAsia"/>
        </w:rPr>
        <w:t>到一个单独的组（或常用联系人组）中。</w:t>
      </w:r>
    </w:p>
    <w:p w14:paraId="4D3709A2" w14:textId="77777777" w:rsidR="0054234F" w:rsidRDefault="0054234F" w:rsidP="0054234F">
      <w:pPr>
        <w:spacing w:line="300" w:lineRule="auto"/>
      </w:pPr>
      <w:r>
        <w:rPr>
          <w:rFonts w:hint="eastAsia"/>
        </w:rPr>
        <w:t>客户端系统应支持自动分省添加电信运营省业务机器人，或全部添加全国业务机器人，建议各省的业务机器人默认最多</w:t>
      </w:r>
      <w:r>
        <w:rPr>
          <w:rFonts w:hint="eastAsia"/>
        </w:rPr>
        <w:t>2</w:t>
      </w:r>
      <w:r>
        <w:rPr>
          <w:rFonts w:hint="eastAsia"/>
        </w:rPr>
        <w:t>个。对于由其他业务平台创建、管理的机器人，天翼</w:t>
      </w:r>
      <w:r>
        <w:rPr>
          <w:rFonts w:hint="eastAsia"/>
        </w:rPr>
        <w:t>Live</w:t>
      </w:r>
      <w:r>
        <w:rPr>
          <w:rFonts w:hint="eastAsia"/>
        </w:rPr>
        <w:t>机器人平台根据该类机器人的账号，实现可设置的分省或全国范围的添加该机器人到一个单独的组中。</w:t>
      </w:r>
    </w:p>
    <w:p w14:paraId="537969BC" w14:textId="77777777" w:rsidR="0054234F" w:rsidRDefault="0054234F" w:rsidP="0054234F">
      <w:pPr>
        <w:spacing w:line="300" w:lineRule="auto"/>
        <w:ind w:firstLineChars="150" w:firstLine="360"/>
      </w:pPr>
      <w:r>
        <w:rPr>
          <w:rFonts w:hint="eastAsia"/>
        </w:rPr>
        <w:t>自动添加时支持按比例添加</w:t>
      </w:r>
      <w:r w:rsidR="00BC16AC">
        <w:rPr>
          <w:rFonts w:hint="eastAsia"/>
        </w:rPr>
        <w:t>功能，可设置完成添加用户为好友的实现天数及每天添加的在线用户的比例。</w:t>
      </w:r>
      <w:r w:rsidR="008A4539">
        <w:rPr>
          <w:rFonts w:hint="eastAsia"/>
        </w:rPr>
        <w:t>添加操作的具体实现由天翼</w:t>
      </w:r>
      <w:proofErr w:type="spellStart"/>
      <w:r w:rsidR="008A4539">
        <w:rPr>
          <w:rFonts w:hint="eastAsia"/>
        </w:rPr>
        <w:t>LIive</w:t>
      </w:r>
      <w:proofErr w:type="spellEnd"/>
      <w:r w:rsidR="008A4539">
        <w:rPr>
          <w:rFonts w:hint="eastAsia"/>
        </w:rPr>
        <w:t>后台实现。</w:t>
      </w:r>
      <w:r w:rsidR="00F84EF1">
        <w:rPr>
          <w:rFonts w:hint="eastAsia"/>
        </w:rPr>
        <w:t>（在天翼</w:t>
      </w:r>
      <w:r w:rsidR="00F84EF1">
        <w:rPr>
          <w:rFonts w:hint="eastAsia"/>
        </w:rPr>
        <w:t>Live</w:t>
      </w:r>
      <w:r w:rsidR="00F84EF1">
        <w:rPr>
          <w:rFonts w:hint="eastAsia"/>
        </w:rPr>
        <w:t>后台实现）</w:t>
      </w:r>
    </w:p>
    <w:p w14:paraId="73DA41FC" w14:textId="77777777" w:rsidR="0054234F" w:rsidRDefault="0054234F" w:rsidP="0054234F">
      <w:pPr>
        <w:ind w:firstLineChars="150" w:firstLine="360"/>
        <w:rPr>
          <w:rFonts w:ascii="Tahoma" w:hAnsi="Tahoma"/>
        </w:rPr>
      </w:pPr>
      <w:r>
        <w:rPr>
          <w:rFonts w:hint="eastAsia"/>
        </w:rPr>
        <w:t>后台可基于本平台已有的业务模式</w:t>
      </w:r>
      <w:r>
        <w:rPr>
          <w:rFonts w:ascii="Tahoma" w:hAnsi="Tahoma" w:hint="eastAsia"/>
        </w:rPr>
        <w:t>创建和管理业务机器人。</w:t>
      </w:r>
    </w:p>
    <w:p w14:paraId="172267F2" w14:textId="77777777" w:rsidR="00A67B12" w:rsidRDefault="0054234F" w:rsidP="0054234F">
      <w:r>
        <w:rPr>
          <w:rFonts w:ascii="Tahoma" w:hAnsi="Tahoma" w:hint="eastAsia"/>
        </w:rPr>
        <w:t xml:space="preserve">   </w:t>
      </w:r>
    </w:p>
    <w:p w14:paraId="1DFA6B15" w14:textId="77777777" w:rsidR="003C02DF" w:rsidRDefault="003C02DF" w:rsidP="003C02DF">
      <w:pPr>
        <w:ind w:firstLine="480"/>
      </w:pPr>
      <w:r>
        <w:rPr>
          <w:rFonts w:hint="eastAsia"/>
        </w:rPr>
        <w:t>管理员配置时需选择是配置本平台所支持的业务模式的机器人，还是配置由第三方实现业务逻辑的机器人。</w:t>
      </w:r>
    </w:p>
    <w:p w14:paraId="2AEAD900" w14:textId="77777777" w:rsidR="003C02DF" w:rsidRDefault="003C02DF" w:rsidP="003C02DF">
      <w:pPr>
        <w:ind w:firstLineChars="200" w:firstLine="480"/>
      </w:pPr>
      <w:r>
        <w:rPr>
          <w:rFonts w:hint="eastAsia"/>
        </w:rPr>
        <w:t>若配置本平台支持的业务机器人，在后台可配置的内容包括该机器人的业务知识点问答内容；</w:t>
      </w:r>
      <w:r>
        <w:rPr>
          <w:rFonts w:ascii="Tahoma" w:hAnsi="Tahoma" w:hint="eastAsia"/>
        </w:rPr>
        <w:t>可设置业务是否需要</w:t>
      </w:r>
      <w:r w:rsidRPr="000D6D05">
        <w:rPr>
          <w:rFonts w:hint="eastAsia"/>
        </w:rPr>
        <w:t>activity</w:t>
      </w:r>
      <w:r w:rsidRPr="000D6D05">
        <w:rPr>
          <w:rFonts w:hint="eastAsia"/>
        </w:rPr>
        <w:t>方式展现</w:t>
      </w:r>
      <w:r>
        <w:rPr>
          <w:rFonts w:hint="eastAsia"/>
        </w:rPr>
        <w:t>，并可配置相关的图片、链接、多媒体内容</w:t>
      </w:r>
      <w:r w:rsidR="00BC16AC">
        <w:rPr>
          <w:rFonts w:hint="eastAsia"/>
        </w:rPr>
        <w:t>。</w:t>
      </w:r>
    </w:p>
    <w:p w14:paraId="0E939CB6" w14:textId="77777777" w:rsidR="003C02DF" w:rsidRPr="003C02DF" w:rsidRDefault="003C02DF" w:rsidP="003C02DF">
      <w:pPr>
        <w:ind w:firstLineChars="200" w:firstLine="480"/>
        <w:rPr>
          <w:b/>
        </w:rPr>
      </w:pPr>
      <w:r>
        <w:rPr>
          <w:rFonts w:hint="eastAsia"/>
        </w:rPr>
        <w:t>若配置由第三方实现业务逻辑的机器人，</w:t>
      </w:r>
      <w:r>
        <w:rPr>
          <w:rFonts w:ascii="Tahoma" w:hAnsi="Tahoma" w:hint="eastAsia"/>
        </w:rPr>
        <w:t>将业务机器人平台作为消息通信通道，将用户侧（天翼</w:t>
      </w:r>
      <w:r>
        <w:rPr>
          <w:rFonts w:ascii="Tahoma" w:hAnsi="Tahoma" w:hint="eastAsia"/>
        </w:rPr>
        <w:t>Live</w:t>
      </w:r>
      <w:r>
        <w:rPr>
          <w:rFonts w:ascii="Tahoma" w:hAnsi="Tahoma" w:hint="eastAsia"/>
        </w:rPr>
        <w:t>客户端）的消息提交到外部机器人系统进行处理，并返回处理结果显示到用户侧。</w:t>
      </w:r>
    </w:p>
    <w:p w14:paraId="4FEF9F13" w14:textId="77777777" w:rsidR="00A67B12" w:rsidRPr="00793471" w:rsidRDefault="00A67B12" w:rsidP="00A67B12">
      <w:r>
        <w:rPr>
          <w:rFonts w:hint="eastAsia"/>
        </w:rPr>
        <w:t xml:space="preserve">      </w:t>
      </w:r>
    </w:p>
    <w:p w14:paraId="36B67525" w14:textId="77777777" w:rsidR="00BE7542" w:rsidRDefault="00AB6EE3" w:rsidP="00BE7542">
      <w:pPr>
        <w:pStyle w:val="4"/>
        <w:numPr>
          <w:ilvl w:val="0"/>
          <w:numId w:val="0"/>
        </w:numPr>
        <w:ind w:left="864"/>
        <w:rPr>
          <w:ins w:id="98" w:author="island" w:date="2010-06-13T11:52:00Z"/>
          <w:rFonts w:hint="eastAsia"/>
        </w:rPr>
      </w:pPr>
      <w:r>
        <w:rPr>
          <w:rFonts w:ascii="Tahoma" w:hAnsi="Tahoma" w:hint="eastAsia"/>
        </w:rPr>
        <w:t>6.2.2.4</w:t>
      </w:r>
      <w:r w:rsidR="00A67B12" w:rsidRPr="00F2005B">
        <w:rPr>
          <w:rFonts w:hint="eastAsia"/>
        </w:rPr>
        <w:t>日志</w:t>
      </w:r>
      <w:r w:rsidR="004401A0">
        <w:rPr>
          <w:rFonts w:hint="eastAsia"/>
        </w:rPr>
        <w:t>及统计</w:t>
      </w:r>
      <w:r w:rsidR="00A67B12" w:rsidRPr="00F2005B">
        <w:t>管理</w:t>
      </w:r>
      <w:ins w:id="99" w:author="island" w:date="2010-06-13T11:51:00Z">
        <w:r w:rsidR="00BE7542">
          <w:rPr>
            <w:rFonts w:hint="eastAsia"/>
          </w:rPr>
          <w:t>（先提要求，要有什么日志，然后要有日志维护</w:t>
        </w:r>
      </w:ins>
      <w:ins w:id="100" w:author="island" w:date="2010-06-13T11:52:00Z">
        <w:r w:rsidR="006F0EE5">
          <w:rPr>
            <w:rFonts w:hint="eastAsia"/>
          </w:rPr>
          <w:t>，如何维护</w:t>
        </w:r>
      </w:ins>
      <w:ins w:id="101" w:author="island" w:date="2010-06-13T11:51:00Z">
        <w:r w:rsidR="00BE7542">
          <w:rPr>
            <w:rFonts w:hint="eastAsia"/>
          </w:rPr>
          <w:t>，最后具备统计功能</w:t>
        </w:r>
      </w:ins>
      <w:ins w:id="102" w:author="island" w:date="2010-06-13T11:52:00Z">
        <w:r w:rsidR="006F0EE5">
          <w:rPr>
            <w:rFonts w:hint="eastAsia"/>
          </w:rPr>
          <w:t>，统计哪些功能</w:t>
        </w:r>
      </w:ins>
      <w:ins w:id="103" w:author="island" w:date="2010-06-13T11:51:00Z">
        <w:r w:rsidR="00BE7542">
          <w:rPr>
            <w:rFonts w:hint="eastAsia"/>
          </w:rPr>
          <w:t>。）</w:t>
        </w:r>
      </w:ins>
    </w:p>
    <w:p w14:paraId="10B8CCBC" w14:textId="77777777" w:rsidR="00BE7542" w:rsidRPr="00BE7542" w:rsidRDefault="00BE7542" w:rsidP="00BE7542">
      <w:pPr>
        <w:pPrChange w:id="104" w:author="island" w:date="2010-06-13T11:52:00Z">
          <w:pPr>
            <w:pStyle w:val="4"/>
            <w:numPr>
              <w:ilvl w:val="0"/>
              <w:numId w:val="0"/>
            </w:numPr>
            <w:tabs>
              <w:tab w:val="clear" w:pos="864"/>
            </w:tabs>
            <w:ind w:firstLine="0"/>
          </w:pPr>
        </w:pPrChange>
      </w:pPr>
      <w:ins w:id="105" w:author="island" w:date="2010-06-13T11:52:00Z">
        <w:r>
          <w:rPr>
            <w:rFonts w:hint="eastAsia"/>
          </w:rPr>
          <w:lastRenderedPageBreak/>
          <w:t>（这是名词解释，不是规范）</w:t>
        </w:r>
      </w:ins>
    </w:p>
    <w:p w14:paraId="1C92F5EE" w14:textId="77777777" w:rsidR="00866EF8" w:rsidRDefault="00A67B12" w:rsidP="00A67B12">
      <w:pPr>
        <w:ind w:left="720"/>
      </w:pPr>
      <w:r>
        <w:rPr>
          <w:rFonts w:hint="eastAsia"/>
        </w:rPr>
        <w:t>交互日志：</w:t>
      </w:r>
      <w:r w:rsidRPr="00876E88">
        <w:rPr>
          <w:rFonts w:hint="eastAsia"/>
        </w:rPr>
        <w:t>后台能记录及管理所有的交互聊天记录，记录开始和结束时间</w:t>
      </w:r>
    </w:p>
    <w:p w14:paraId="4CF176B0" w14:textId="77777777" w:rsidR="00A67B12" w:rsidRDefault="00A67B12" w:rsidP="00866EF8">
      <w:r w:rsidRPr="00876E88">
        <w:rPr>
          <w:rFonts w:hint="eastAsia"/>
        </w:rPr>
        <w:t>及会话账户。</w:t>
      </w:r>
    </w:p>
    <w:p w14:paraId="666325DC" w14:textId="77777777" w:rsidR="00A67B12" w:rsidRDefault="00A67B12" w:rsidP="00A67B12">
      <w:pPr>
        <w:ind w:left="720"/>
      </w:pPr>
      <w:r>
        <w:rPr>
          <w:rFonts w:hint="eastAsia"/>
        </w:rPr>
        <w:t>日志维护：</w:t>
      </w:r>
      <w:r w:rsidRPr="00876E88">
        <w:rPr>
          <w:rFonts w:hint="eastAsia"/>
        </w:rPr>
        <w:t>后台能记录操作员维护知识库的日志，包括新增删除信息。</w:t>
      </w:r>
    </w:p>
    <w:p w14:paraId="04B066A8" w14:textId="77777777" w:rsidR="004401A0" w:rsidRDefault="004401A0" w:rsidP="004401A0">
      <w:pPr>
        <w:ind w:left="720"/>
      </w:pPr>
      <w:r>
        <w:rPr>
          <w:rFonts w:hint="eastAsia"/>
        </w:rPr>
        <w:t>机器人相关数据统计：针对机器人的</w:t>
      </w:r>
      <w:r w:rsidRPr="00876E88">
        <w:rPr>
          <w:rFonts w:hint="eastAsia"/>
        </w:rPr>
        <w:t>分省、分时间段，对访问人数、提问</w:t>
      </w:r>
    </w:p>
    <w:p w14:paraId="7E5EE690" w14:textId="77777777" w:rsidR="00A67B12" w:rsidRPr="00362804" w:rsidRDefault="004401A0" w:rsidP="00866EF8">
      <w:r w:rsidRPr="00876E88">
        <w:rPr>
          <w:rFonts w:hint="eastAsia"/>
        </w:rPr>
        <w:t>数、问题排名进行统计。</w:t>
      </w:r>
    </w:p>
    <w:p w14:paraId="19C0109C" w14:textId="77777777" w:rsidR="0089744D" w:rsidRDefault="00AB6EE3">
      <w:pPr>
        <w:pStyle w:val="4"/>
        <w:numPr>
          <w:ilvl w:val="0"/>
          <w:numId w:val="0"/>
        </w:numPr>
        <w:ind w:left="864"/>
      </w:pPr>
      <w:r>
        <w:rPr>
          <w:rFonts w:hint="eastAsia"/>
        </w:rPr>
        <w:t>6.2.2.5</w:t>
      </w:r>
      <w:commentRangeStart w:id="106"/>
      <w:r w:rsidR="00A67B12">
        <w:rPr>
          <w:rFonts w:hint="eastAsia"/>
        </w:rPr>
        <w:t>系统</w:t>
      </w:r>
      <w:r w:rsidR="00A67B12" w:rsidRPr="00F2005B">
        <w:t>管理</w:t>
      </w:r>
      <w:commentRangeEnd w:id="106"/>
      <w:r w:rsidR="001E4F50">
        <w:rPr>
          <w:rStyle w:val="af0"/>
          <w:rFonts w:ascii="Times New Roman" w:hAnsi="Times New Roman"/>
          <w:spacing w:val="0"/>
          <w:kern w:val="2"/>
        </w:rPr>
        <w:commentReference w:id="106"/>
      </w:r>
    </w:p>
    <w:p w14:paraId="7849F288" w14:textId="77777777" w:rsidR="00A67B12" w:rsidRPr="00793471" w:rsidRDefault="00A67B12" w:rsidP="00A67B12">
      <w:pPr>
        <w:ind w:firstLineChars="200" w:firstLine="480"/>
      </w:pPr>
      <w:r>
        <w:rPr>
          <w:rFonts w:hint="eastAsia"/>
        </w:rPr>
        <w:t>可进行知识库管理的</w:t>
      </w:r>
      <w:r w:rsidR="00283FB7">
        <w:rPr>
          <w:rFonts w:hint="eastAsia"/>
        </w:rPr>
        <w:t>权限</w:t>
      </w:r>
      <w:r>
        <w:rPr>
          <w:rFonts w:hint="eastAsia"/>
        </w:rPr>
        <w:t>管理设置，不同权限可添加多个</w:t>
      </w:r>
      <w:r w:rsidR="00283FB7">
        <w:rPr>
          <w:rFonts w:hint="eastAsia"/>
        </w:rPr>
        <w:t>操作人员</w:t>
      </w:r>
      <w:r>
        <w:rPr>
          <w:rFonts w:hint="eastAsia"/>
        </w:rPr>
        <w:t>。</w:t>
      </w:r>
    </w:p>
    <w:p w14:paraId="47EA3EA5" w14:textId="77777777" w:rsidR="00283FB7" w:rsidRPr="0098497C" w:rsidRDefault="00283FB7" w:rsidP="00283FB7">
      <w:pPr>
        <w:adjustRightInd w:val="0"/>
        <w:snapToGrid w:val="0"/>
        <w:ind w:firstLineChars="200" w:firstLine="480"/>
        <w:jc w:val="left"/>
        <w:rPr>
          <w:rFonts w:ascii="宋体" w:hAnsi="宋体"/>
          <w:szCs w:val="21"/>
        </w:rPr>
      </w:pPr>
      <w:r w:rsidRPr="0098497C">
        <w:rPr>
          <w:rFonts w:ascii="宋体" w:hAnsi="宋体" w:hint="eastAsia"/>
          <w:szCs w:val="21"/>
        </w:rPr>
        <w:t>权限管理涉及三个方面，操作人员、角色和权限。</w:t>
      </w:r>
    </w:p>
    <w:p w14:paraId="007227DF" w14:textId="77777777" w:rsidR="00283FB7" w:rsidRPr="0098497C" w:rsidRDefault="00283FB7" w:rsidP="00283FB7">
      <w:pPr>
        <w:adjustRightInd w:val="0"/>
        <w:snapToGrid w:val="0"/>
        <w:ind w:firstLineChars="200" w:firstLine="480"/>
        <w:jc w:val="left"/>
        <w:rPr>
          <w:rFonts w:ascii="宋体" w:hAnsi="宋体"/>
          <w:szCs w:val="21"/>
        </w:rPr>
      </w:pPr>
      <w:r w:rsidRPr="0098497C">
        <w:rPr>
          <w:rFonts w:ascii="宋体" w:hAnsi="宋体" w:hint="eastAsia"/>
          <w:szCs w:val="21"/>
        </w:rPr>
        <w:t>操作人员：具备独立的登陆名及密码的人。</w:t>
      </w:r>
    </w:p>
    <w:p w14:paraId="36704704" w14:textId="77777777" w:rsidR="00283FB7" w:rsidRPr="0098497C" w:rsidRDefault="00283FB7" w:rsidP="00283FB7">
      <w:pPr>
        <w:adjustRightInd w:val="0"/>
        <w:snapToGrid w:val="0"/>
        <w:ind w:firstLineChars="200" w:firstLine="480"/>
        <w:jc w:val="left"/>
        <w:rPr>
          <w:rFonts w:ascii="宋体" w:hAnsi="宋体"/>
          <w:szCs w:val="21"/>
        </w:rPr>
      </w:pPr>
      <w:r w:rsidRPr="0098497C">
        <w:rPr>
          <w:rFonts w:ascii="宋体" w:hAnsi="宋体" w:hint="eastAsia"/>
          <w:szCs w:val="21"/>
        </w:rPr>
        <w:t>角色：角色是权限的组合。</w:t>
      </w:r>
    </w:p>
    <w:p w14:paraId="0C61365B" w14:textId="77777777" w:rsidR="00DA3F2E" w:rsidRDefault="00283FB7" w:rsidP="00DA3F2E">
      <w:pPr>
        <w:ind w:firstLineChars="200" w:firstLine="480"/>
      </w:pPr>
      <w:r w:rsidRPr="0098497C">
        <w:rPr>
          <w:rFonts w:ascii="宋体" w:hAnsi="宋体" w:hint="eastAsia"/>
          <w:szCs w:val="21"/>
        </w:rPr>
        <w:t>权限：不同的权限所能访问的数据范围不同，对数据的操作权限也不同。权限由系统预设置</w:t>
      </w:r>
    </w:p>
    <w:p w14:paraId="086EEE18" w14:textId="77777777" w:rsidR="00A67B12" w:rsidRPr="0045298F" w:rsidRDefault="00283FB7" w:rsidP="00A67B12">
      <w:r>
        <w:rPr>
          <w:rFonts w:hint="eastAsia"/>
        </w:rPr>
        <w:t xml:space="preserve">    </w:t>
      </w:r>
      <w:r w:rsidRPr="0098497C">
        <w:rPr>
          <w:rFonts w:ascii="宋体" w:hAnsi="宋体" w:hint="eastAsia"/>
          <w:szCs w:val="21"/>
        </w:rPr>
        <w:t>权限按以下维度组合实现：</w:t>
      </w:r>
      <w:r>
        <w:rPr>
          <w:rFonts w:ascii="宋体" w:hAnsi="宋体" w:hint="eastAsia"/>
          <w:szCs w:val="21"/>
        </w:rPr>
        <w:t>客服机器人的知识库管理、业务机器人的创建、</w:t>
      </w:r>
    </w:p>
    <w:p w14:paraId="22B0C891" w14:textId="77777777" w:rsidR="00A67B12" w:rsidRDefault="00283FB7" w:rsidP="00A67B12">
      <w:r>
        <w:rPr>
          <w:rFonts w:hint="eastAsia"/>
        </w:rPr>
        <w:t>业务机器人的知识库管理、客服机器人的测试管理、业务机器人的测试管理、</w:t>
      </w:r>
      <w:r w:rsidR="002B1F34">
        <w:rPr>
          <w:rFonts w:hint="eastAsia"/>
        </w:rPr>
        <w:t>业务机器人的设置管理（</w:t>
      </w:r>
      <w:r w:rsidR="005C6361">
        <w:rPr>
          <w:rFonts w:hint="eastAsia"/>
        </w:rPr>
        <w:t>6</w:t>
      </w:r>
      <w:r w:rsidR="002B1F34">
        <w:rPr>
          <w:rFonts w:hint="eastAsia"/>
        </w:rPr>
        <w:t>.2.2.3</w:t>
      </w:r>
      <w:r w:rsidR="002B1F34">
        <w:rPr>
          <w:rFonts w:hint="eastAsia"/>
        </w:rPr>
        <w:t>节包含的业务机器人设置）、客服机器人的设置管理、客服机器人的日志及统计管理、业务机器人的日志及统计管理。</w:t>
      </w:r>
    </w:p>
    <w:p w14:paraId="730B1ED7" w14:textId="77777777" w:rsidR="002B1F34" w:rsidRDefault="002B1F34" w:rsidP="00A67B12">
      <w:r>
        <w:rPr>
          <w:rFonts w:hint="eastAsia"/>
        </w:rPr>
        <w:t xml:space="preserve">    </w:t>
      </w:r>
      <w:r>
        <w:rPr>
          <w:rFonts w:hint="eastAsia"/>
        </w:rPr>
        <w:t>以上权限维度中的业务机器人均以具体的业务机器人为单位。</w:t>
      </w:r>
    </w:p>
    <w:p w14:paraId="0CAB18D7" w14:textId="77777777" w:rsidR="002B1F34" w:rsidRPr="0098497C" w:rsidRDefault="002B1F34" w:rsidP="002B1F34">
      <w:pPr>
        <w:adjustRightInd w:val="0"/>
        <w:snapToGrid w:val="0"/>
        <w:ind w:firstLineChars="200" w:firstLine="480"/>
        <w:jc w:val="left"/>
        <w:rPr>
          <w:rFonts w:ascii="宋体" w:hAnsi="宋体"/>
          <w:szCs w:val="21"/>
        </w:rPr>
      </w:pPr>
      <w:r w:rsidRPr="0098497C">
        <w:rPr>
          <w:rFonts w:ascii="宋体" w:hAnsi="宋体" w:hint="eastAsia"/>
          <w:szCs w:val="21"/>
        </w:rPr>
        <w:t xml:space="preserve">操作人员管理：包括操作人员ID的创建、查看、修改、删除。 </w:t>
      </w:r>
    </w:p>
    <w:p w14:paraId="1AE4B7F7" w14:textId="77777777" w:rsidR="002B1F34" w:rsidRPr="0098497C" w:rsidRDefault="002B1F34" w:rsidP="002B1F34">
      <w:pPr>
        <w:adjustRightInd w:val="0"/>
        <w:snapToGrid w:val="0"/>
        <w:ind w:firstLineChars="200" w:firstLine="480"/>
        <w:jc w:val="left"/>
        <w:rPr>
          <w:rFonts w:ascii="宋体" w:hAnsi="宋体"/>
          <w:szCs w:val="21"/>
        </w:rPr>
      </w:pPr>
      <w:r w:rsidRPr="0098497C">
        <w:rPr>
          <w:rFonts w:ascii="宋体" w:hAnsi="宋体" w:hint="eastAsia"/>
          <w:szCs w:val="21"/>
        </w:rPr>
        <w:t>角色管理：角色的增加、查看、修改、删除。</w:t>
      </w:r>
    </w:p>
    <w:p w14:paraId="537239A0" w14:textId="77777777" w:rsidR="002B1F34" w:rsidRPr="0098497C" w:rsidRDefault="002B1F34" w:rsidP="002B1F34">
      <w:pPr>
        <w:adjustRightInd w:val="0"/>
        <w:snapToGrid w:val="0"/>
        <w:ind w:firstLineChars="200" w:firstLine="480"/>
        <w:jc w:val="left"/>
        <w:rPr>
          <w:rFonts w:ascii="宋体" w:hAnsi="宋体"/>
          <w:szCs w:val="21"/>
        </w:rPr>
      </w:pPr>
      <w:r w:rsidRPr="0098497C">
        <w:rPr>
          <w:rFonts w:ascii="宋体" w:hAnsi="宋体" w:hint="eastAsia"/>
          <w:szCs w:val="21"/>
        </w:rPr>
        <w:t>权限管理：权限的增加、查看、修改、删除。</w:t>
      </w:r>
    </w:p>
    <w:p w14:paraId="6019801F" w14:textId="77777777" w:rsidR="002B1F34" w:rsidRPr="0098497C" w:rsidRDefault="002B1F34" w:rsidP="002B1F34">
      <w:pPr>
        <w:adjustRightInd w:val="0"/>
        <w:snapToGrid w:val="0"/>
        <w:ind w:firstLineChars="200" w:firstLine="480"/>
        <w:jc w:val="left"/>
        <w:rPr>
          <w:rFonts w:ascii="宋体" w:hAnsi="宋体"/>
          <w:szCs w:val="21"/>
        </w:rPr>
      </w:pPr>
      <w:r w:rsidRPr="0098497C">
        <w:rPr>
          <w:rFonts w:ascii="宋体" w:hAnsi="宋体" w:hint="eastAsia"/>
          <w:szCs w:val="21"/>
        </w:rPr>
        <w:t>操作人员与角色的对应关系管理：操作人员与角色之间为多对多的关系。</w:t>
      </w:r>
      <w:r w:rsidRPr="0098497C">
        <w:rPr>
          <w:rFonts w:ascii="宋体" w:hAnsi="宋体"/>
          <w:szCs w:val="21"/>
        </w:rPr>
        <w:t>增加</w:t>
      </w:r>
      <w:r w:rsidRPr="0098497C">
        <w:rPr>
          <w:rFonts w:ascii="宋体" w:hAnsi="宋体" w:hint="eastAsia"/>
          <w:szCs w:val="21"/>
        </w:rPr>
        <w:t>操作人员</w:t>
      </w:r>
      <w:r w:rsidRPr="0098497C">
        <w:rPr>
          <w:rFonts w:ascii="宋体" w:hAnsi="宋体"/>
          <w:szCs w:val="21"/>
        </w:rPr>
        <w:t>时必须指定该</w:t>
      </w:r>
      <w:r w:rsidRPr="0098497C">
        <w:rPr>
          <w:rFonts w:ascii="宋体" w:hAnsi="宋体" w:hint="eastAsia"/>
          <w:szCs w:val="21"/>
        </w:rPr>
        <w:t>操作人员</w:t>
      </w:r>
      <w:r w:rsidRPr="0098497C">
        <w:rPr>
          <w:rFonts w:ascii="宋体" w:hAnsi="宋体"/>
          <w:szCs w:val="21"/>
        </w:rPr>
        <w:t>所</w:t>
      </w:r>
      <w:r w:rsidRPr="0098497C">
        <w:rPr>
          <w:rFonts w:ascii="宋体" w:hAnsi="宋体" w:hint="eastAsia"/>
          <w:szCs w:val="21"/>
        </w:rPr>
        <w:t>对应</w:t>
      </w:r>
      <w:r w:rsidRPr="0098497C">
        <w:rPr>
          <w:rFonts w:ascii="宋体" w:hAnsi="宋体"/>
          <w:szCs w:val="21"/>
        </w:rPr>
        <w:t>的</w:t>
      </w:r>
      <w:r w:rsidRPr="0098497C">
        <w:rPr>
          <w:rFonts w:ascii="宋体" w:hAnsi="宋体" w:hint="eastAsia"/>
          <w:szCs w:val="21"/>
        </w:rPr>
        <w:t>角色</w:t>
      </w:r>
      <w:r w:rsidRPr="0098497C">
        <w:rPr>
          <w:rFonts w:ascii="宋体" w:hAnsi="宋体"/>
          <w:szCs w:val="21"/>
        </w:rPr>
        <w:t>（</w:t>
      </w:r>
      <w:r w:rsidRPr="0098497C">
        <w:rPr>
          <w:rFonts w:ascii="宋体" w:hAnsi="宋体" w:hint="eastAsia"/>
          <w:szCs w:val="21"/>
        </w:rPr>
        <w:t>即</w:t>
      </w:r>
      <w:r w:rsidRPr="0098497C">
        <w:rPr>
          <w:rFonts w:ascii="宋体" w:hAnsi="宋体"/>
          <w:szCs w:val="21"/>
        </w:rPr>
        <w:t>每个</w:t>
      </w:r>
      <w:r w:rsidRPr="0098497C">
        <w:rPr>
          <w:rFonts w:ascii="宋体" w:hAnsi="宋体" w:hint="eastAsia"/>
          <w:szCs w:val="21"/>
        </w:rPr>
        <w:t>操作人员</w:t>
      </w:r>
      <w:r w:rsidRPr="0098497C">
        <w:rPr>
          <w:rFonts w:ascii="宋体" w:hAnsi="宋体"/>
          <w:szCs w:val="21"/>
        </w:rPr>
        <w:t>至少</w:t>
      </w:r>
      <w:r w:rsidRPr="0098497C">
        <w:rPr>
          <w:rFonts w:ascii="宋体" w:hAnsi="宋体" w:hint="eastAsia"/>
          <w:szCs w:val="21"/>
        </w:rPr>
        <w:t>对应</w:t>
      </w:r>
      <w:r w:rsidRPr="0098497C">
        <w:rPr>
          <w:rFonts w:ascii="宋体" w:hAnsi="宋体"/>
          <w:szCs w:val="21"/>
        </w:rPr>
        <w:t>一种</w:t>
      </w:r>
      <w:r w:rsidRPr="0098497C">
        <w:rPr>
          <w:rFonts w:ascii="宋体" w:hAnsi="宋体" w:hint="eastAsia"/>
          <w:szCs w:val="21"/>
        </w:rPr>
        <w:t>角色</w:t>
      </w:r>
      <w:r w:rsidRPr="0098497C">
        <w:rPr>
          <w:rFonts w:ascii="宋体" w:hAnsi="宋体"/>
          <w:szCs w:val="21"/>
        </w:rPr>
        <w:t>）</w:t>
      </w:r>
      <w:r w:rsidRPr="0098497C">
        <w:rPr>
          <w:rFonts w:ascii="宋体" w:hAnsi="宋体" w:hint="eastAsia"/>
          <w:szCs w:val="21"/>
        </w:rPr>
        <w:t>。</w:t>
      </w:r>
    </w:p>
    <w:p w14:paraId="4D550CAA" w14:textId="77777777" w:rsidR="002B1F34" w:rsidRPr="0098497C" w:rsidRDefault="002B1F34" w:rsidP="002B1F34">
      <w:pPr>
        <w:adjustRightInd w:val="0"/>
        <w:snapToGrid w:val="0"/>
        <w:ind w:firstLineChars="200" w:firstLine="480"/>
        <w:jc w:val="left"/>
        <w:rPr>
          <w:rFonts w:ascii="宋体" w:hAnsi="宋体"/>
          <w:szCs w:val="21"/>
        </w:rPr>
      </w:pPr>
      <w:r w:rsidRPr="0098497C">
        <w:rPr>
          <w:rFonts w:ascii="宋体" w:hAnsi="宋体" w:hint="eastAsia"/>
          <w:szCs w:val="21"/>
        </w:rPr>
        <w:t>角色与权限的对应关系管理：角色与权限之间为多对多的关系。</w:t>
      </w:r>
      <w:r w:rsidRPr="0098497C">
        <w:rPr>
          <w:rFonts w:ascii="宋体" w:hAnsi="宋体"/>
          <w:szCs w:val="21"/>
        </w:rPr>
        <w:t>增加角色时必须指定该角色所</w:t>
      </w:r>
      <w:r w:rsidRPr="0098497C">
        <w:rPr>
          <w:rFonts w:ascii="宋体" w:hAnsi="宋体" w:hint="eastAsia"/>
          <w:szCs w:val="21"/>
        </w:rPr>
        <w:t>对应</w:t>
      </w:r>
      <w:r w:rsidRPr="0098497C">
        <w:rPr>
          <w:rFonts w:ascii="宋体" w:hAnsi="宋体"/>
          <w:szCs w:val="21"/>
        </w:rPr>
        <w:t>的权限（</w:t>
      </w:r>
      <w:r w:rsidRPr="0098497C">
        <w:rPr>
          <w:rFonts w:ascii="宋体" w:hAnsi="宋体" w:hint="eastAsia"/>
          <w:szCs w:val="21"/>
        </w:rPr>
        <w:t>即</w:t>
      </w:r>
      <w:r w:rsidRPr="0098497C">
        <w:rPr>
          <w:rFonts w:ascii="宋体" w:hAnsi="宋体"/>
          <w:szCs w:val="21"/>
        </w:rPr>
        <w:t>每个角色至少</w:t>
      </w:r>
      <w:r w:rsidRPr="0098497C">
        <w:rPr>
          <w:rFonts w:ascii="宋体" w:hAnsi="宋体" w:hint="eastAsia"/>
          <w:szCs w:val="21"/>
        </w:rPr>
        <w:t>对应</w:t>
      </w:r>
      <w:r w:rsidRPr="0098497C">
        <w:rPr>
          <w:rFonts w:ascii="宋体" w:hAnsi="宋体"/>
          <w:szCs w:val="21"/>
        </w:rPr>
        <w:t>一种权限）</w:t>
      </w:r>
      <w:r w:rsidRPr="0098497C">
        <w:rPr>
          <w:rFonts w:ascii="宋体" w:hAnsi="宋体" w:hint="eastAsia"/>
          <w:szCs w:val="21"/>
        </w:rPr>
        <w:t>。</w:t>
      </w:r>
    </w:p>
    <w:p w14:paraId="52D3A2B5" w14:textId="77777777" w:rsidR="002B1F34" w:rsidRDefault="002B1F34" w:rsidP="002B1F34">
      <w:pPr>
        <w:adjustRightInd w:val="0"/>
        <w:snapToGrid w:val="0"/>
        <w:ind w:firstLineChars="200" w:firstLine="480"/>
        <w:jc w:val="left"/>
        <w:rPr>
          <w:rFonts w:ascii="宋体" w:hAnsi="宋体"/>
          <w:szCs w:val="21"/>
        </w:rPr>
      </w:pPr>
      <w:r w:rsidRPr="0098497C">
        <w:rPr>
          <w:rFonts w:ascii="宋体" w:hAnsi="宋体"/>
          <w:szCs w:val="21"/>
        </w:rPr>
        <w:t>系统有缺省的</w:t>
      </w:r>
      <w:r w:rsidRPr="0098497C">
        <w:rPr>
          <w:rFonts w:ascii="宋体" w:hAnsi="宋体" w:hint="eastAsia"/>
          <w:szCs w:val="21"/>
        </w:rPr>
        <w:t>ID（运营商超级操作员），该ID为</w:t>
      </w:r>
      <w:r w:rsidRPr="0098497C">
        <w:rPr>
          <w:rFonts w:ascii="宋体" w:hAnsi="宋体"/>
          <w:szCs w:val="21"/>
        </w:rPr>
        <w:t>超级角色，具有所有操作权限，该</w:t>
      </w:r>
      <w:r w:rsidRPr="0098497C">
        <w:rPr>
          <w:rFonts w:ascii="宋体" w:hAnsi="宋体" w:hint="eastAsia"/>
          <w:szCs w:val="21"/>
        </w:rPr>
        <w:t>ID、及相关的角色和权限</w:t>
      </w:r>
      <w:r w:rsidRPr="0098497C">
        <w:rPr>
          <w:rFonts w:ascii="宋体" w:hAnsi="宋体"/>
          <w:szCs w:val="21"/>
        </w:rPr>
        <w:t>不可删除</w:t>
      </w:r>
      <w:r w:rsidRPr="0098497C">
        <w:rPr>
          <w:rFonts w:ascii="宋体" w:hAnsi="宋体" w:hint="eastAsia"/>
          <w:szCs w:val="21"/>
        </w:rPr>
        <w:t>/修改</w:t>
      </w:r>
      <w:r w:rsidRPr="0098497C">
        <w:rPr>
          <w:rFonts w:ascii="宋体" w:hAnsi="宋体"/>
          <w:szCs w:val="21"/>
        </w:rPr>
        <w:t>。</w:t>
      </w:r>
    </w:p>
    <w:p w14:paraId="1C15E880" w14:textId="77777777" w:rsidR="002B1F34" w:rsidRPr="002B1F34" w:rsidRDefault="002B1F34" w:rsidP="00A67B12"/>
    <w:p w14:paraId="0F853BD0" w14:textId="77777777" w:rsidR="0089744D" w:rsidRDefault="00AB6EE3">
      <w:pPr>
        <w:pStyle w:val="2"/>
        <w:numPr>
          <w:ilvl w:val="0"/>
          <w:numId w:val="0"/>
        </w:numPr>
        <w:spacing w:before="200" w:after="200" w:line="415" w:lineRule="auto"/>
        <w:jc w:val="left"/>
      </w:pPr>
      <w:r>
        <w:rPr>
          <w:rFonts w:hint="eastAsia"/>
        </w:rPr>
        <w:t>6.3</w:t>
      </w:r>
      <w:r w:rsidR="00A67B12">
        <w:rPr>
          <w:rFonts w:hint="eastAsia"/>
        </w:rPr>
        <w:t>接口要求</w:t>
      </w:r>
    </w:p>
    <w:p w14:paraId="05544EB7" w14:textId="77777777" w:rsidR="0089744D" w:rsidRDefault="00AB6EE3">
      <w:pPr>
        <w:pStyle w:val="3"/>
        <w:numPr>
          <w:ilvl w:val="0"/>
          <w:numId w:val="0"/>
        </w:numPr>
        <w:ind w:left="720"/>
      </w:pPr>
      <w:r>
        <w:rPr>
          <w:rFonts w:hint="eastAsia"/>
        </w:rPr>
        <w:t>6.3.1</w:t>
      </w:r>
      <w:r w:rsidR="00A67B12">
        <w:rPr>
          <w:rFonts w:hint="eastAsia"/>
        </w:rPr>
        <w:t>内部接口</w:t>
      </w:r>
    </w:p>
    <w:p w14:paraId="0E5C8625" w14:textId="77777777" w:rsidR="00A67B12" w:rsidRDefault="00A67B12" w:rsidP="00A67B12">
      <w:pPr>
        <w:ind w:firstLine="480"/>
      </w:pPr>
    </w:p>
    <w:p w14:paraId="0E92EDBF" w14:textId="77777777" w:rsidR="00A67B12" w:rsidRDefault="00A67B12" w:rsidP="00A67B12">
      <w:pPr>
        <w:ind w:firstLine="480"/>
      </w:pPr>
      <w:r>
        <w:rPr>
          <w:rFonts w:hint="eastAsia"/>
        </w:rPr>
        <w:t>机器人引擎依托于</w:t>
      </w:r>
      <w:r w:rsidR="00345BF4">
        <w:rPr>
          <w:rFonts w:hint="eastAsia"/>
        </w:rPr>
        <w:t>天翼</w:t>
      </w:r>
      <w:r w:rsidR="00345BF4">
        <w:rPr>
          <w:rFonts w:hint="eastAsia"/>
        </w:rPr>
        <w:t>Live</w:t>
      </w:r>
      <w:r>
        <w:rPr>
          <w:rFonts w:hint="eastAsia"/>
        </w:rPr>
        <w:t>引擎，需要从</w:t>
      </w:r>
      <w:r w:rsidR="00345BF4">
        <w:rPr>
          <w:rFonts w:hint="eastAsia"/>
        </w:rPr>
        <w:t>天翼</w:t>
      </w:r>
      <w:r w:rsidR="00345BF4">
        <w:rPr>
          <w:rFonts w:hint="eastAsia"/>
        </w:rPr>
        <w:t>Live</w:t>
      </w:r>
      <w:r>
        <w:rPr>
          <w:rFonts w:hint="eastAsia"/>
        </w:rPr>
        <w:t>引擎获取相关数据实现机器人和用户的交互。</w:t>
      </w:r>
    </w:p>
    <w:p w14:paraId="35B7639F" w14:textId="77777777" w:rsidR="00320C5F" w:rsidRDefault="00320C5F" w:rsidP="00A67B12">
      <w:pPr>
        <w:ind w:firstLine="480"/>
      </w:pPr>
      <w:r>
        <w:rPr>
          <w:rFonts w:hint="eastAsia"/>
        </w:rPr>
        <w:t>机器人要使用</w:t>
      </w:r>
      <w:r w:rsidR="009641FC">
        <w:rPr>
          <w:rFonts w:hint="eastAsia"/>
        </w:rPr>
        <w:t>天翼</w:t>
      </w:r>
      <w:proofErr w:type="spellStart"/>
      <w:r w:rsidR="00345BF4">
        <w:rPr>
          <w:rFonts w:hint="eastAsia"/>
        </w:rPr>
        <w:t>LiveI</w:t>
      </w:r>
      <w:proofErr w:type="spellEnd"/>
      <w:r w:rsidR="00345BF4">
        <w:rPr>
          <w:rFonts w:hint="eastAsia"/>
        </w:rPr>
        <w:t>引擎</w:t>
      </w:r>
      <w:r>
        <w:rPr>
          <w:rFonts w:hint="eastAsia"/>
        </w:rPr>
        <w:t>和客户端之间的通信能力，</w:t>
      </w:r>
      <w:r w:rsidR="006E296B">
        <w:rPr>
          <w:rFonts w:hint="eastAsia"/>
        </w:rPr>
        <w:t>复用</w:t>
      </w:r>
      <w:r w:rsidR="00345BF4">
        <w:rPr>
          <w:rFonts w:hint="eastAsia"/>
        </w:rPr>
        <w:t>天翼</w:t>
      </w:r>
      <w:r w:rsidR="00345BF4">
        <w:rPr>
          <w:rFonts w:hint="eastAsia"/>
        </w:rPr>
        <w:t>Live</w:t>
      </w:r>
      <w:r w:rsidR="00345BF4">
        <w:rPr>
          <w:rFonts w:hint="eastAsia"/>
        </w:rPr>
        <w:t>引擎</w:t>
      </w:r>
      <w:r w:rsidR="006E296B">
        <w:rPr>
          <w:rFonts w:hint="eastAsia"/>
        </w:rPr>
        <w:t>和客户端之间的所有通信接口。</w:t>
      </w:r>
    </w:p>
    <w:p w14:paraId="57759D2F" w14:textId="77777777" w:rsidR="0089744D" w:rsidRDefault="00AB6EE3" w:rsidP="00B54A8C">
      <w:pPr>
        <w:pStyle w:val="4"/>
        <w:numPr>
          <w:ilvl w:val="0"/>
          <w:numId w:val="0"/>
        </w:numPr>
        <w:ind w:leftChars="260" w:left="624"/>
      </w:pPr>
      <w:r>
        <w:rPr>
          <w:rFonts w:hint="eastAsia"/>
        </w:rPr>
        <w:t>6.3.1.1</w:t>
      </w:r>
      <w:r w:rsidR="00A67B12" w:rsidRPr="00995F60">
        <w:rPr>
          <w:rFonts w:hint="eastAsia"/>
        </w:rPr>
        <w:t>机器人模块和</w:t>
      </w:r>
      <w:r w:rsidR="00B54A8C">
        <w:rPr>
          <w:rFonts w:hint="eastAsia"/>
        </w:rPr>
        <w:t>MSN</w:t>
      </w:r>
      <w:r w:rsidR="00B54A8C">
        <w:rPr>
          <w:rFonts w:hint="eastAsia"/>
        </w:rPr>
        <w:t>后台</w:t>
      </w:r>
      <w:ins w:id="107" w:author="island" w:date="2010-06-13T11:47:00Z">
        <w:r w:rsidR="00BE7542">
          <w:rPr>
            <w:rFonts w:hint="eastAsia"/>
          </w:rPr>
          <w:t>（天翼</w:t>
        </w:r>
        <w:r w:rsidR="00BE7542">
          <w:rPr>
            <w:rFonts w:hint="eastAsia"/>
          </w:rPr>
          <w:t>live</w:t>
        </w:r>
        <w:r w:rsidR="00BE7542">
          <w:rPr>
            <w:rFonts w:hint="eastAsia"/>
          </w:rPr>
          <w:t>引擎）</w:t>
        </w:r>
      </w:ins>
      <w:r w:rsidR="00A67B12" w:rsidRPr="00995F60">
        <w:rPr>
          <w:rFonts w:hint="eastAsia"/>
        </w:rPr>
        <w:t>的接口</w:t>
      </w:r>
      <w:r w:rsidR="00A67B12" w:rsidRPr="00995F60">
        <w:rPr>
          <w:rFonts w:hint="eastAsia"/>
        </w:rPr>
        <w:t xml:space="preserve"> </w:t>
      </w:r>
    </w:p>
    <w:p w14:paraId="561BE66B" w14:textId="77777777" w:rsidR="00A67B12" w:rsidRDefault="00A67B12" w:rsidP="00A67B12">
      <w:pPr>
        <w:ind w:firstLine="480"/>
      </w:pPr>
      <w:r>
        <w:rPr>
          <w:rFonts w:hint="eastAsia"/>
        </w:rPr>
        <w:t>机器人和</w:t>
      </w:r>
      <w:r w:rsidR="000A5F73">
        <w:rPr>
          <w:rFonts w:hint="eastAsia"/>
        </w:rPr>
        <w:t>MSN</w:t>
      </w:r>
      <w:r w:rsidR="000A5F73">
        <w:rPr>
          <w:rFonts w:hint="eastAsia"/>
        </w:rPr>
        <w:t>后台</w:t>
      </w:r>
      <w:r>
        <w:rPr>
          <w:rFonts w:hint="eastAsia"/>
        </w:rPr>
        <w:t>的通信接口：</w:t>
      </w:r>
      <w:r>
        <w:rPr>
          <w:rFonts w:hint="eastAsia"/>
        </w:rPr>
        <w:t xml:space="preserve"> </w:t>
      </w:r>
    </w:p>
    <w:p w14:paraId="0763889E" w14:textId="77777777" w:rsidR="00345BF4" w:rsidRDefault="00345BF4" w:rsidP="00A67B12">
      <w:pPr>
        <w:ind w:firstLine="480"/>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7200"/>
      </w:tblGrid>
      <w:tr w:rsidR="00345BF4" w:rsidRPr="000E3C71" w14:paraId="35468FD7" w14:textId="77777777" w:rsidTr="0089744D">
        <w:tc>
          <w:tcPr>
            <w:tcW w:w="1980" w:type="dxa"/>
          </w:tcPr>
          <w:p w14:paraId="107CBE8A" w14:textId="77777777" w:rsidR="00345BF4" w:rsidRPr="000E3C71" w:rsidRDefault="00345BF4" w:rsidP="0089744D">
            <w:pPr>
              <w:spacing w:line="360" w:lineRule="auto"/>
            </w:pPr>
            <w:r w:rsidRPr="000E3C71">
              <w:rPr>
                <w:rFonts w:hint="eastAsia"/>
              </w:rPr>
              <w:t>接口名称</w:t>
            </w:r>
          </w:p>
        </w:tc>
        <w:tc>
          <w:tcPr>
            <w:tcW w:w="7200" w:type="dxa"/>
          </w:tcPr>
          <w:p w14:paraId="1CA65CE5" w14:textId="77777777" w:rsidR="00345BF4" w:rsidRPr="000E3C71" w:rsidRDefault="004A4134" w:rsidP="00B54A8C">
            <w:r>
              <w:rPr>
                <w:rFonts w:hint="eastAsia"/>
              </w:rPr>
              <w:t>机器人和</w:t>
            </w:r>
            <w:r w:rsidR="00B54A8C">
              <w:rPr>
                <w:rFonts w:hint="eastAsia"/>
              </w:rPr>
              <w:t>MSN</w:t>
            </w:r>
            <w:r w:rsidR="00B54A8C">
              <w:rPr>
                <w:rFonts w:hint="eastAsia"/>
              </w:rPr>
              <w:t>后台</w:t>
            </w:r>
            <w:r>
              <w:rPr>
                <w:rFonts w:hint="eastAsia"/>
              </w:rPr>
              <w:t>的通信接口</w:t>
            </w:r>
          </w:p>
        </w:tc>
      </w:tr>
      <w:tr w:rsidR="00345BF4" w:rsidRPr="000E3C71" w14:paraId="25865B5E" w14:textId="77777777" w:rsidTr="0089744D">
        <w:tc>
          <w:tcPr>
            <w:tcW w:w="1980" w:type="dxa"/>
          </w:tcPr>
          <w:p w14:paraId="6F08EBFE" w14:textId="77777777" w:rsidR="00345BF4" w:rsidRPr="000E3C71" w:rsidRDefault="00345BF4" w:rsidP="0089744D">
            <w:pPr>
              <w:spacing w:line="360" w:lineRule="auto"/>
            </w:pPr>
            <w:r w:rsidRPr="000E3C71">
              <w:rPr>
                <w:rFonts w:hint="eastAsia"/>
              </w:rPr>
              <w:t>接口描述</w:t>
            </w:r>
          </w:p>
        </w:tc>
        <w:tc>
          <w:tcPr>
            <w:tcW w:w="7200" w:type="dxa"/>
          </w:tcPr>
          <w:p w14:paraId="445254A7" w14:textId="77777777" w:rsidR="00345BF4" w:rsidRPr="000E3C71" w:rsidRDefault="004A4134" w:rsidP="00B54A8C">
            <w:pPr>
              <w:spacing w:line="360" w:lineRule="auto"/>
            </w:pPr>
            <w:r>
              <w:rPr>
                <w:rFonts w:hint="eastAsia"/>
              </w:rPr>
              <w:t>主要实现机器人和</w:t>
            </w:r>
            <w:r w:rsidR="00B54A8C">
              <w:rPr>
                <w:rFonts w:hint="eastAsia"/>
              </w:rPr>
              <w:t>MSN</w:t>
            </w:r>
            <w:r w:rsidR="00B54A8C">
              <w:rPr>
                <w:rFonts w:hint="eastAsia"/>
              </w:rPr>
              <w:t>后台</w:t>
            </w:r>
            <w:r>
              <w:rPr>
                <w:rFonts w:hint="eastAsia"/>
              </w:rPr>
              <w:t>的通信，具体信息包括：发送方和接受方的账号、客户端的版本号、</w:t>
            </w:r>
            <w:r>
              <w:rPr>
                <w:rFonts w:cs="Arial" w:hint="eastAsia"/>
                <w:szCs w:val="22"/>
              </w:rPr>
              <w:t>用户发起会话</w:t>
            </w:r>
            <w:r>
              <w:rPr>
                <w:rFonts w:cs="Arial" w:hint="eastAsia"/>
                <w:szCs w:val="22"/>
              </w:rPr>
              <w:t>ID</w:t>
            </w:r>
            <w:r>
              <w:rPr>
                <w:rFonts w:cs="Arial" w:hint="eastAsia"/>
                <w:szCs w:val="22"/>
              </w:rPr>
              <w:t>、</w:t>
            </w:r>
            <w:r w:rsidR="006D54BC">
              <w:rPr>
                <w:rFonts w:cs="Arial" w:hint="eastAsia"/>
                <w:szCs w:val="22"/>
              </w:rPr>
              <w:t>信息内容等。</w:t>
            </w:r>
          </w:p>
        </w:tc>
      </w:tr>
      <w:tr w:rsidR="00345BF4" w:rsidRPr="000E3C71" w14:paraId="6D1A8966" w14:textId="77777777" w:rsidTr="0089744D">
        <w:tc>
          <w:tcPr>
            <w:tcW w:w="1980" w:type="dxa"/>
          </w:tcPr>
          <w:p w14:paraId="2E6BF0AD" w14:textId="77777777" w:rsidR="00345BF4" w:rsidRPr="000E3C71" w:rsidRDefault="00345BF4" w:rsidP="0089744D">
            <w:pPr>
              <w:spacing w:line="360" w:lineRule="auto"/>
            </w:pPr>
            <w:r w:rsidRPr="000E3C71">
              <w:rPr>
                <w:rFonts w:hint="eastAsia"/>
              </w:rPr>
              <w:t>主要使用者</w:t>
            </w:r>
            <w:r>
              <w:rPr>
                <w:rFonts w:hint="eastAsia"/>
              </w:rPr>
              <w:t>（发起方）</w:t>
            </w:r>
          </w:p>
        </w:tc>
        <w:tc>
          <w:tcPr>
            <w:tcW w:w="7200" w:type="dxa"/>
          </w:tcPr>
          <w:p w14:paraId="7DFCFA48" w14:textId="77777777" w:rsidR="00345BF4" w:rsidRPr="000E3C71" w:rsidRDefault="004A4134" w:rsidP="0089744D">
            <w:pPr>
              <w:spacing w:line="360" w:lineRule="auto"/>
            </w:pPr>
            <w:r>
              <w:rPr>
                <w:rFonts w:hint="eastAsia"/>
              </w:rPr>
              <w:t>机器人模块</w:t>
            </w:r>
          </w:p>
        </w:tc>
      </w:tr>
      <w:tr w:rsidR="00345BF4" w:rsidRPr="000E3C71" w14:paraId="0BD299C1" w14:textId="77777777" w:rsidTr="0089744D">
        <w:tc>
          <w:tcPr>
            <w:tcW w:w="1980" w:type="dxa"/>
          </w:tcPr>
          <w:p w14:paraId="2E1607F7" w14:textId="77777777" w:rsidR="00345BF4" w:rsidRPr="000E3C71" w:rsidRDefault="00345BF4" w:rsidP="0089744D">
            <w:pPr>
              <w:spacing w:line="360" w:lineRule="auto"/>
            </w:pPr>
            <w:r w:rsidRPr="000E3C71">
              <w:rPr>
                <w:rFonts w:hint="eastAsia"/>
              </w:rPr>
              <w:t>接口提供者</w:t>
            </w:r>
          </w:p>
        </w:tc>
        <w:tc>
          <w:tcPr>
            <w:tcW w:w="7200" w:type="dxa"/>
          </w:tcPr>
          <w:p w14:paraId="1E3C5697" w14:textId="77777777" w:rsidR="00345BF4" w:rsidRPr="000E3C71" w:rsidRDefault="008A4539" w:rsidP="0089744D">
            <w:pPr>
              <w:spacing w:line="360" w:lineRule="auto"/>
            </w:pPr>
            <w:r>
              <w:rPr>
                <w:rFonts w:hint="eastAsia"/>
              </w:rPr>
              <w:t>MSN</w:t>
            </w:r>
            <w:r>
              <w:rPr>
                <w:rFonts w:hint="eastAsia"/>
              </w:rPr>
              <w:t>后台</w:t>
            </w:r>
          </w:p>
        </w:tc>
      </w:tr>
      <w:tr w:rsidR="00345BF4" w:rsidRPr="000E3C71" w14:paraId="722E8355" w14:textId="77777777" w:rsidTr="0089744D">
        <w:tc>
          <w:tcPr>
            <w:tcW w:w="1980" w:type="dxa"/>
          </w:tcPr>
          <w:p w14:paraId="29612BC0" w14:textId="77777777" w:rsidR="00345BF4" w:rsidRPr="000E3C71" w:rsidRDefault="00345BF4" w:rsidP="0089744D">
            <w:pPr>
              <w:spacing w:line="360" w:lineRule="auto"/>
            </w:pPr>
            <w:r>
              <w:rPr>
                <w:rFonts w:hint="eastAsia"/>
              </w:rPr>
              <w:t>调用流程</w:t>
            </w:r>
          </w:p>
        </w:tc>
        <w:tc>
          <w:tcPr>
            <w:tcW w:w="7200" w:type="dxa"/>
          </w:tcPr>
          <w:p w14:paraId="0FD825CB" w14:textId="77777777" w:rsidR="00345BF4" w:rsidRPr="000E3C71" w:rsidRDefault="00345BF4" w:rsidP="0089744D">
            <w:pPr>
              <w:spacing w:line="360" w:lineRule="auto"/>
            </w:pPr>
          </w:p>
        </w:tc>
      </w:tr>
    </w:tbl>
    <w:p w14:paraId="7D71429F" w14:textId="77777777" w:rsidR="00A67B12" w:rsidRPr="003500F7" w:rsidRDefault="00A67B12" w:rsidP="00A67B12">
      <w:pPr>
        <w:ind w:firstLine="480"/>
      </w:pPr>
    </w:p>
    <w:p w14:paraId="7D15B995" w14:textId="77777777" w:rsidR="00A67B12" w:rsidRDefault="00A67B12" w:rsidP="00A67B12">
      <w:pPr>
        <w:ind w:firstLine="480"/>
      </w:pPr>
      <w:r>
        <w:rPr>
          <w:rFonts w:hint="eastAsia"/>
        </w:rPr>
        <w:t>机器人</w:t>
      </w:r>
      <w:r w:rsidR="006D54BC">
        <w:rPr>
          <w:rFonts w:hint="eastAsia"/>
        </w:rPr>
        <w:t>通过</w:t>
      </w:r>
      <w:r w:rsidR="008A4539">
        <w:rPr>
          <w:rFonts w:hint="eastAsia"/>
        </w:rPr>
        <w:t>MSN</w:t>
      </w:r>
      <w:r w:rsidR="008A4539">
        <w:rPr>
          <w:rFonts w:hint="eastAsia"/>
        </w:rPr>
        <w:t>后台</w:t>
      </w:r>
      <w:r>
        <w:rPr>
          <w:rFonts w:hint="eastAsia"/>
        </w:rPr>
        <w:t>添加好友的接口：</w:t>
      </w:r>
    </w:p>
    <w:p w14:paraId="457D71A7" w14:textId="77777777" w:rsidR="006D54BC" w:rsidRDefault="006D54BC" w:rsidP="00A67B12">
      <w:pPr>
        <w:ind w:firstLine="480"/>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7200"/>
      </w:tblGrid>
      <w:tr w:rsidR="006D54BC" w:rsidRPr="000E3C71" w14:paraId="4E0DBC3A" w14:textId="77777777" w:rsidTr="0089744D">
        <w:tc>
          <w:tcPr>
            <w:tcW w:w="1980" w:type="dxa"/>
          </w:tcPr>
          <w:p w14:paraId="787DFC7D" w14:textId="77777777" w:rsidR="006D54BC" w:rsidRPr="000E3C71" w:rsidRDefault="006D54BC" w:rsidP="0089744D">
            <w:pPr>
              <w:spacing w:line="360" w:lineRule="auto"/>
            </w:pPr>
            <w:r w:rsidRPr="000E3C71">
              <w:rPr>
                <w:rFonts w:hint="eastAsia"/>
              </w:rPr>
              <w:t>接口名称</w:t>
            </w:r>
          </w:p>
        </w:tc>
        <w:tc>
          <w:tcPr>
            <w:tcW w:w="7200" w:type="dxa"/>
          </w:tcPr>
          <w:p w14:paraId="144C4C09" w14:textId="77777777" w:rsidR="006D54BC" w:rsidRPr="000E3C71" w:rsidRDefault="006D54BC" w:rsidP="008A4539">
            <w:r>
              <w:rPr>
                <w:rFonts w:hint="eastAsia"/>
              </w:rPr>
              <w:t>机器人通过</w:t>
            </w:r>
            <w:r w:rsidR="008A4539">
              <w:rPr>
                <w:rFonts w:hint="eastAsia"/>
              </w:rPr>
              <w:t>MSN</w:t>
            </w:r>
            <w:r w:rsidR="008A4539">
              <w:rPr>
                <w:rFonts w:hint="eastAsia"/>
              </w:rPr>
              <w:t>后台</w:t>
            </w:r>
            <w:r>
              <w:rPr>
                <w:rFonts w:hint="eastAsia"/>
              </w:rPr>
              <w:t>添加好友的接口</w:t>
            </w:r>
          </w:p>
        </w:tc>
      </w:tr>
      <w:tr w:rsidR="006D54BC" w:rsidRPr="000E3C71" w14:paraId="6B35341F" w14:textId="77777777" w:rsidTr="0089744D">
        <w:tc>
          <w:tcPr>
            <w:tcW w:w="1980" w:type="dxa"/>
          </w:tcPr>
          <w:p w14:paraId="7FFAD76E" w14:textId="77777777" w:rsidR="006D54BC" w:rsidRPr="000E3C71" w:rsidRDefault="006D54BC" w:rsidP="0089744D">
            <w:pPr>
              <w:spacing w:line="360" w:lineRule="auto"/>
            </w:pPr>
            <w:r w:rsidRPr="000E3C71">
              <w:rPr>
                <w:rFonts w:hint="eastAsia"/>
              </w:rPr>
              <w:t>接口描述</w:t>
            </w:r>
          </w:p>
        </w:tc>
        <w:tc>
          <w:tcPr>
            <w:tcW w:w="7200" w:type="dxa"/>
          </w:tcPr>
          <w:p w14:paraId="55279969" w14:textId="77777777" w:rsidR="006D54BC" w:rsidRPr="000E3C71" w:rsidRDefault="006D54BC" w:rsidP="008A4539">
            <w:pPr>
              <w:spacing w:line="360" w:lineRule="auto"/>
            </w:pPr>
            <w:r>
              <w:rPr>
                <w:rFonts w:hint="eastAsia"/>
              </w:rPr>
              <w:t>主要实现机器人</w:t>
            </w:r>
            <w:r w:rsidR="005033E5">
              <w:rPr>
                <w:rFonts w:hint="eastAsia"/>
              </w:rPr>
              <w:t>添加单个用户为好友的功能，调用</w:t>
            </w:r>
            <w:r w:rsidR="008A4539">
              <w:rPr>
                <w:rFonts w:hint="eastAsia"/>
              </w:rPr>
              <w:t>MSN</w:t>
            </w:r>
            <w:r w:rsidR="008A4539">
              <w:rPr>
                <w:rFonts w:hint="eastAsia"/>
              </w:rPr>
              <w:t>后台</w:t>
            </w:r>
            <w:r w:rsidR="005033E5">
              <w:rPr>
                <w:rFonts w:hint="eastAsia"/>
              </w:rPr>
              <w:t>已有的添加好友的接口，</w:t>
            </w:r>
            <w:r w:rsidR="00B32EEE">
              <w:rPr>
                <w:rFonts w:hint="eastAsia"/>
              </w:rPr>
              <w:t>通过该接口由机器人模块通知</w:t>
            </w:r>
            <w:r w:rsidR="008A4539">
              <w:rPr>
                <w:rFonts w:hint="eastAsia"/>
              </w:rPr>
              <w:t>MSN</w:t>
            </w:r>
            <w:r w:rsidR="008A4539">
              <w:rPr>
                <w:rFonts w:hint="eastAsia"/>
              </w:rPr>
              <w:t>后台</w:t>
            </w:r>
            <w:r w:rsidR="00B32EEE">
              <w:rPr>
                <w:rFonts w:hint="eastAsia"/>
              </w:rPr>
              <w:t>需要添加的用户信息</w:t>
            </w:r>
            <w:r w:rsidR="005033E5">
              <w:rPr>
                <w:rFonts w:hint="eastAsia"/>
              </w:rPr>
              <w:t>。</w:t>
            </w:r>
            <w:r w:rsidR="00B32EEE">
              <w:rPr>
                <w:rFonts w:hint="eastAsia"/>
              </w:rPr>
              <w:t>且该添加功能需要在</w:t>
            </w:r>
            <w:r w:rsidR="008A4539">
              <w:rPr>
                <w:rFonts w:hint="eastAsia"/>
              </w:rPr>
              <w:t>MSN</w:t>
            </w:r>
            <w:r w:rsidR="008A4539">
              <w:rPr>
                <w:rFonts w:hint="eastAsia"/>
              </w:rPr>
              <w:t>后台</w:t>
            </w:r>
            <w:r w:rsidR="00B32EEE">
              <w:rPr>
                <w:rFonts w:hint="eastAsia"/>
              </w:rPr>
              <w:t>上设置不需要用户确认就能将用户添加为好友</w:t>
            </w:r>
          </w:p>
        </w:tc>
      </w:tr>
      <w:tr w:rsidR="006D54BC" w:rsidRPr="000E3C71" w14:paraId="47DE2B56" w14:textId="77777777" w:rsidTr="0089744D">
        <w:tc>
          <w:tcPr>
            <w:tcW w:w="1980" w:type="dxa"/>
          </w:tcPr>
          <w:p w14:paraId="731D8770" w14:textId="77777777" w:rsidR="006D54BC" w:rsidRPr="000E3C71" w:rsidRDefault="006D54BC" w:rsidP="0089744D">
            <w:pPr>
              <w:spacing w:line="360" w:lineRule="auto"/>
            </w:pPr>
            <w:r w:rsidRPr="000E3C71">
              <w:rPr>
                <w:rFonts w:hint="eastAsia"/>
              </w:rPr>
              <w:t>主要使用者</w:t>
            </w:r>
            <w:r>
              <w:rPr>
                <w:rFonts w:hint="eastAsia"/>
              </w:rPr>
              <w:t>（发起方）</w:t>
            </w:r>
          </w:p>
        </w:tc>
        <w:tc>
          <w:tcPr>
            <w:tcW w:w="7200" w:type="dxa"/>
          </w:tcPr>
          <w:p w14:paraId="4EE1CF65" w14:textId="77777777" w:rsidR="006D54BC" w:rsidRPr="000E3C71" w:rsidRDefault="006D54BC" w:rsidP="0089744D">
            <w:pPr>
              <w:spacing w:line="360" w:lineRule="auto"/>
            </w:pPr>
            <w:r>
              <w:rPr>
                <w:rFonts w:hint="eastAsia"/>
              </w:rPr>
              <w:t>机器人模块</w:t>
            </w:r>
          </w:p>
        </w:tc>
      </w:tr>
      <w:tr w:rsidR="006D54BC" w:rsidRPr="000E3C71" w14:paraId="270CDDE7" w14:textId="77777777" w:rsidTr="0089744D">
        <w:tc>
          <w:tcPr>
            <w:tcW w:w="1980" w:type="dxa"/>
          </w:tcPr>
          <w:p w14:paraId="31314D52" w14:textId="77777777" w:rsidR="006D54BC" w:rsidRPr="000E3C71" w:rsidRDefault="006D54BC" w:rsidP="0089744D">
            <w:pPr>
              <w:spacing w:line="360" w:lineRule="auto"/>
            </w:pPr>
            <w:r w:rsidRPr="000E3C71">
              <w:rPr>
                <w:rFonts w:hint="eastAsia"/>
              </w:rPr>
              <w:t>接口提供者</w:t>
            </w:r>
          </w:p>
        </w:tc>
        <w:tc>
          <w:tcPr>
            <w:tcW w:w="7200" w:type="dxa"/>
          </w:tcPr>
          <w:p w14:paraId="4B701CC7" w14:textId="77777777" w:rsidR="006D54BC" w:rsidRPr="000E3C71" w:rsidRDefault="008A4539" w:rsidP="0089744D">
            <w:pPr>
              <w:spacing w:line="360" w:lineRule="auto"/>
            </w:pPr>
            <w:r>
              <w:rPr>
                <w:rFonts w:hint="eastAsia"/>
              </w:rPr>
              <w:t>MSN</w:t>
            </w:r>
            <w:r>
              <w:rPr>
                <w:rFonts w:hint="eastAsia"/>
              </w:rPr>
              <w:t>后台</w:t>
            </w:r>
          </w:p>
        </w:tc>
      </w:tr>
      <w:tr w:rsidR="006D54BC" w:rsidRPr="000E3C71" w14:paraId="5C4223E0" w14:textId="77777777" w:rsidTr="0089744D">
        <w:tc>
          <w:tcPr>
            <w:tcW w:w="1980" w:type="dxa"/>
          </w:tcPr>
          <w:p w14:paraId="33A9B811" w14:textId="77777777" w:rsidR="006D54BC" w:rsidRPr="000E3C71" w:rsidRDefault="006D54BC" w:rsidP="0089744D">
            <w:pPr>
              <w:spacing w:line="360" w:lineRule="auto"/>
            </w:pPr>
            <w:r>
              <w:rPr>
                <w:rFonts w:hint="eastAsia"/>
              </w:rPr>
              <w:t>调用流程</w:t>
            </w:r>
          </w:p>
        </w:tc>
        <w:tc>
          <w:tcPr>
            <w:tcW w:w="7200" w:type="dxa"/>
          </w:tcPr>
          <w:p w14:paraId="11073327" w14:textId="77777777" w:rsidR="006D54BC" w:rsidRPr="000E3C71" w:rsidRDefault="006D54BC" w:rsidP="0089744D">
            <w:pPr>
              <w:spacing w:line="360" w:lineRule="auto"/>
            </w:pPr>
          </w:p>
        </w:tc>
      </w:tr>
    </w:tbl>
    <w:p w14:paraId="706737DE" w14:textId="77777777" w:rsidR="006D54BC" w:rsidRDefault="006D54BC" w:rsidP="00A67B12">
      <w:pPr>
        <w:ind w:firstLine="480"/>
      </w:pPr>
    </w:p>
    <w:p w14:paraId="42D72447" w14:textId="77777777" w:rsidR="00A67B12" w:rsidRDefault="00A67B12" w:rsidP="00A67B12">
      <w:pPr>
        <w:ind w:firstLine="480"/>
      </w:pPr>
      <w:r>
        <w:rPr>
          <w:rFonts w:hint="eastAsia"/>
        </w:rPr>
        <w:t>机器人和</w:t>
      </w:r>
      <w:r w:rsidR="008A4539">
        <w:rPr>
          <w:rFonts w:hint="eastAsia"/>
        </w:rPr>
        <w:t>MSN</w:t>
      </w:r>
      <w:r w:rsidR="008A4539">
        <w:rPr>
          <w:rFonts w:hint="eastAsia"/>
        </w:rPr>
        <w:t>后台</w:t>
      </w:r>
      <w:r>
        <w:rPr>
          <w:rFonts w:hint="eastAsia"/>
        </w:rPr>
        <w:t>的消息广播接口</w:t>
      </w:r>
    </w:p>
    <w:p w14:paraId="52978F88" w14:textId="77777777" w:rsidR="00B32EEE" w:rsidRDefault="00B32EEE" w:rsidP="00A67B12">
      <w:pPr>
        <w:ind w:firstLine="480"/>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7200"/>
      </w:tblGrid>
      <w:tr w:rsidR="00B32EEE" w:rsidRPr="000E3C71" w14:paraId="2116DE17" w14:textId="77777777" w:rsidTr="0089744D">
        <w:tc>
          <w:tcPr>
            <w:tcW w:w="1980" w:type="dxa"/>
          </w:tcPr>
          <w:p w14:paraId="1B6A4926" w14:textId="77777777" w:rsidR="00B32EEE" w:rsidRPr="000E3C71" w:rsidRDefault="00B32EEE" w:rsidP="0089744D">
            <w:pPr>
              <w:spacing w:line="360" w:lineRule="auto"/>
            </w:pPr>
            <w:r w:rsidRPr="000E3C71">
              <w:rPr>
                <w:rFonts w:hint="eastAsia"/>
              </w:rPr>
              <w:t>接口名称</w:t>
            </w:r>
          </w:p>
        </w:tc>
        <w:tc>
          <w:tcPr>
            <w:tcW w:w="7200" w:type="dxa"/>
          </w:tcPr>
          <w:p w14:paraId="5784EA21" w14:textId="77777777" w:rsidR="00B32EEE" w:rsidRPr="00B32EEE" w:rsidRDefault="00B32EEE" w:rsidP="008A4539">
            <w:pPr>
              <w:ind w:firstLine="480"/>
            </w:pPr>
            <w:r>
              <w:rPr>
                <w:rFonts w:hint="eastAsia"/>
              </w:rPr>
              <w:t>机器人和</w:t>
            </w:r>
            <w:r w:rsidR="008A4539">
              <w:rPr>
                <w:rFonts w:hint="eastAsia"/>
              </w:rPr>
              <w:t>MSN</w:t>
            </w:r>
            <w:r w:rsidR="008A4539">
              <w:rPr>
                <w:rFonts w:hint="eastAsia"/>
              </w:rPr>
              <w:t>后台</w:t>
            </w:r>
            <w:r>
              <w:rPr>
                <w:rFonts w:hint="eastAsia"/>
              </w:rPr>
              <w:t>的消息广播接口</w:t>
            </w:r>
          </w:p>
        </w:tc>
      </w:tr>
      <w:tr w:rsidR="00B32EEE" w:rsidRPr="000E3C71" w14:paraId="2DD8DCBE" w14:textId="77777777" w:rsidTr="0089744D">
        <w:tc>
          <w:tcPr>
            <w:tcW w:w="1980" w:type="dxa"/>
          </w:tcPr>
          <w:p w14:paraId="0552D3A1" w14:textId="77777777" w:rsidR="00B32EEE" w:rsidRPr="000E3C71" w:rsidRDefault="00B32EEE" w:rsidP="0089744D">
            <w:pPr>
              <w:spacing w:line="360" w:lineRule="auto"/>
            </w:pPr>
            <w:r w:rsidRPr="000E3C71">
              <w:rPr>
                <w:rFonts w:hint="eastAsia"/>
              </w:rPr>
              <w:t>接口描述</w:t>
            </w:r>
          </w:p>
        </w:tc>
        <w:tc>
          <w:tcPr>
            <w:tcW w:w="7200" w:type="dxa"/>
          </w:tcPr>
          <w:p w14:paraId="558D6E9A" w14:textId="77777777" w:rsidR="00B32EEE" w:rsidRPr="000E3C71" w:rsidRDefault="00B32EEE" w:rsidP="008A4539">
            <w:pPr>
              <w:spacing w:line="360" w:lineRule="auto"/>
            </w:pPr>
            <w:r>
              <w:rPr>
                <w:rFonts w:hint="eastAsia"/>
              </w:rPr>
              <w:t>主要实现机器人向用户发送广播消息的功能，调</w:t>
            </w:r>
            <w:r w:rsidR="00C673A6">
              <w:rPr>
                <w:rFonts w:hint="eastAsia"/>
              </w:rPr>
              <w:t>用</w:t>
            </w:r>
            <w:r>
              <w:rPr>
                <w:rFonts w:hint="eastAsia"/>
              </w:rPr>
              <w:t>已有的</w:t>
            </w:r>
            <w:r w:rsidR="008A4539">
              <w:rPr>
                <w:rFonts w:hint="eastAsia"/>
              </w:rPr>
              <w:t>MSN</w:t>
            </w:r>
            <w:r w:rsidR="008A4539">
              <w:rPr>
                <w:rFonts w:hint="eastAsia"/>
              </w:rPr>
              <w:t>后台</w:t>
            </w:r>
            <w:r>
              <w:rPr>
                <w:rFonts w:hint="eastAsia"/>
              </w:rPr>
              <w:t>广播接口。该接口需要由机器人模块通知</w:t>
            </w:r>
            <w:r w:rsidR="008A4539">
              <w:rPr>
                <w:rFonts w:hint="eastAsia"/>
              </w:rPr>
              <w:t>MSN</w:t>
            </w:r>
            <w:r w:rsidR="008A4539">
              <w:rPr>
                <w:rFonts w:hint="eastAsia"/>
              </w:rPr>
              <w:t>后台</w:t>
            </w:r>
            <w:r>
              <w:rPr>
                <w:rFonts w:hint="eastAsia"/>
              </w:rPr>
              <w:t>操作的机器人账号和内容等信息。</w:t>
            </w:r>
          </w:p>
        </w:tc>
      </w:tr>
      <w:tr w:rsidR="00B32EEE" w:rsidRPr="000E3C71" w14:paraId="2204438B" w14:textId="77777777" w:rsidTr="0089744D">
        <w:tc>
          <w:tcPr>
            <w:tcW w:w="1980" w:type="dxa"/>
          </w:tcPr>
          <w:p w14:paraId="739933D8" w14:textId="77777777" w:rsidR="00B32EEE" w:rsidRPr="000E3C71" w:rsidRDefault="00B32EEE" w:rsidP="0089744D">
            <w:pPr>
              <w:spacing w:line="360" w:lineRule="auto"/>
            </w:pPr>
            <w:r w:rsidRPr="000E3C71">
              <w:rPr>
                <w:rFonts w:hint="eastAsia"/>
              </w:rPr>
              <w:t>主要使用者</w:t>
            </w:r>
            <w:r>
              <w:rPr>
                <w:rFonts w:hint="eastAsia"/>
              </w:rPr>
              <w:t>（发起方）</w:t>
            </w:r>
          </w:p>
        </w:tc>
        <w:tc>
          <w:tcPr>
            <w:tcW w:w="7200" w:type="dxa"/>
          </w:tcPr>
          <w:p w14:paraId="5766E8F8" w14:textId="77777777" w:rsidR="00B32EEE" w:rsidRPr="000E3C71" w:rsidRDefault="00B32EEE" w:rsidP="0089744D">
            <w:pPr>
              <w:spacing w:line="360" w:lineRule="auto"/>
            </w:pPr>
            <w:r>
              <w:rPr>
                <w:rFonts w:hint="eastAsia"/>
              </w:rPr>
              <w:t>机器人模块</w:t>
            </w:r>
          </w:p>
        </w:tc>
      </w:tr>
      <w:tr w:rsidR="00B32EEE" w:rsidRPr="000E3C71" w14:paraId="342F588F" w14:textId="77777777" w:rsidTr="0089744D">
        <w:tc>
          <w:tcPr>
            <w:tcW w:w="1980" w:type="dxa"/>
          </w:tcPr>
          <w:p w14:paraId="189FEFFC" w14:textId="77777777" w:rsidR="00B32EEE" w:rsidRPr="000E3C71" w:rsidRDefault="00B32EEE" w:rsidP="0089744D">
            <w:pPr>
              <w:spacing w:line="360" w:lineRule="auto"/>
            </w:pPr>
            <w:r w:rsidRPr="000E3C71">
              <w:rPr>
                <w:rFonts w:hint="eastAsia"/>
              </w:rPr>
              <w:t>接口提供者</w:t>
            </w:r>
          </w:p>
        </w:tc>
        <w:tc>
          <w:tcPr>
            <w:tcW w:w="7200" w:type="dxa"/>
          </w:tcPr>
          <w:p w14:paraId="4AC64AC6" w14:textId="77777777" w:rsidR="00B32EEE" w:rsidRPr="000E3C71" w:rsidRDefault="008A4539" w:rsidP="0089744D">
            <w:pPr>
              <w:spacing w:line="360" w:lineRule="auto"/>
            </w:pPr>
            <w:r>
              <w:rPr>
                <w:rFonts w:hint="eastAsia"/>
              </w:rPr>
              <w:t>MSN</w:t>
            </w:r>
            <w:r>
              <w:rPr>
                <w:rFonts w:hint="eastAsia"/>
              </w:rPr>
              <w:t>后台</w:t>
            </w:r>
          </w:p>
        </w:tc>
      </w:tr>
      <w:tr w:rsidR="00B32EEE" w:rsidRPr="000E3C71" w14:paraId="0A07914A" w14:textId="77777777" w:rsidTr="0089744D">
        <w:tc>
          <w:tcPr>
            <w:tcW w:w="1980" w:type="dxa"/>
          </w:tcPr>
          <w:p w14:paraId="17653C7F" w14:textId="77777777" w:rsidR="00B32EEE" w:rsidRPr="000E3C71" w:rsidRDefault="00B32EEE" w:rsidP="0089744D">
            <w:pPr>
              <w:spacing w:line="360" w:lineRule="auto"/>
            </w:pPr>
            <w:r>
              <w:rPr>
                <w:rFonts w:hint="eastAsia"/>
              </w:rPr>
              <w:t>调用流程</w:t>
            </w:r>
          </w:p>
        </w:tc>
        <w:tc>
          <w:tcPr>
            <w:tcW w:w="7200" w:type="dxa"/>
          </w:tcPr>
          <w:p w14:paraId="21CE7FBF" w14:textId="77777777" w:rsidR="00B32EEE" w:rsidRPr="000E3C71" w:rsidRDefault="00B32EEE" w:rsidP="0089744D">
            <w:pPr>
              <w:spacing w:line="360" w:lineRule="auto"/>
            </w:pPr>
          </w:p>
        </w:tc>
      </w:tr>
    </w:tbl>
    <w:p w14:paraId="5F5D819F" w14:textId="77777777" w:rsidR="00B32EEE" w:rsidRDefault="00B32EEE" w:rsidP="00A67B12">
      <w:pPr>
        <w:ind w:firstLine="480"/>
      </w:pPr>
    </w:p>
    <w:p w14:paraId="2142A461" w14:textId="77777777" w:rsidR="00B32EEE" w:rsidRDefault="00B32EEE" w:rsidP="00A67B12">
      <w:pPr>
        <w:ind w:firstLine="480"/>
      </w:pPr>
    </w:p>
    <w:p w14:paraId="14A8DB22" w14:textId="77777777" w:rsidR="00A67B12" w:rsidRDefault="00A67B12" w:rsidP="00A67B12">
      <w:pPr>
        <w:ind w:firstLine="480"/>
      </w:pPr>
    </w:p>
    <w:p w14:paraId="2CEB5C2D" w14:textId="77777777" w:rsidR="00A67B12" w:rsidRDefault="00A67B12" w:rsidP="00A67B12">
      <w:pPr>
        <w:ind w:firstLine="480"/>
      </w:pPr>
      <w:r>
        <w:rPr>
          <w:rFonts w:hint="eastAsia"/>
        </w:rPr>
        <w:t>机器人和</w:t>
      </w:r>
      <w:r w:rsidR="008A4539">
        <w:rPr>
          <w:rFonts w:hint="eastAsia"/>
        </w:rPr>
        <w:t>MSN</w:t>
      </w:r>
      <w:r w:rsidR="008A4539">
        <w:rPr>
          <w:rFonts w:hint="eastAsia"/>
        </w:rPr>
        <w:t>后台</w:t>
      </w:r>
      <w:r>
        <w:rPr>
          <w:rFonts w:hint="eastAsia"/>
        </w:rPr>
        <w:t>的机器人属性设置及修改接口</w:t>
      </w:r>
    </w:p>
    <w:p w14:paraId="5C3C065C" w14:textId="77777777" w:rsidR="00B32EEE" w:rsidRDefault="00B32EEE" w:rsidP="00A67B12">
      <w:pPr>
        <w:ind w:firstLine="480"/>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7200"/>
      </w:tblGrid>
      <w:tr w:rsidR="00B32EEE" w:rsidRPr="000E3C71" w14:paraId="19D3E66C" w14:textId="77777777" w:rsidTr="0089744D">
        <w:tc>
          <w:tcPr>
            <w:tcW w:w="1980" w:type="dxa"/>
          </w:tcPr>
          <w:p w14:paraId="05CCD35D" w14:textId="77777777" w:rsidR="00B32EEE" w:rsidRPr="000E3C71" w:rsidRDefault="00B32EEE" w:rsidP="0089744D">
            <w:pPr>
              <w:spacing w:line="360" w:lineRule="auto"/>
            </w:pPr>
            <w:r w:rsidRPr="000E3C71">
              <w:rPr>
                <w:rFonts w:hint="eastAsia"/>
              </w:rPr>
              <w:t>接口名称</w:t>
            </w:r>
          </w:p>
        </w:tc>
        <w:tc>
          <w:tcPr>
            <w:tcW w:w="7200" w:type="dxa"/>
          </w:tcPr>
          <w:p w14:paraId="1DD54565" w14:textId="77777777" w:rsidR="00B32EEE" w:rsidRPr="00B32EEE" w:rsidRDefault="00B32EEE" w:rsidP="008A4539">
            <w:pPr>
              <w:ind w:firstLine="480"/>
            </w:pPr>
            <w:r>
              <w:rPr>
                <w:rFonts w:hint="eastAsia"/>
              </w:rPr>
              <w:t>机器人和</w:t>
            </w:r>
            <w:r w:rsidR="008A4539">
              <w:rPr>
                <w:rFonts w:hint="eastAsia"/>
              </w:rPr>
              <w:t>MSN</w:t>
            </w:r>
            <w:r w:rsidR="008A4539">
              <w:rPr>
                <w:rFonts w:hint="eastAsia"/>
              </w:rPr>
              <w:t>后台</w:t>
            </w:r>
            <w:r>
              <w:rPr>
                <w:rFonts w:hint="eastAsia"/>
              </w:rPr>
              <w:t>的机器人属性设置及修改接口</w:t>
            </w:r>
          </w:p>
        </w:tc>
      </w:tr>
      <w:tr w:rsidR="00B32EEE" w:rsidRPr="000E3C71" w14:paraId="4F60357D" w14:textId="77777777" w:rsidTr="0089744D">
        <w:tc>
          <w:tcPr>
            <w:tcW w:w="1980" w:type="dxa"/>
          </w:tcPr>
          <w:p w14:paraId="713B6F95" w14:textId="77777777" w:rsidR="00B32EEE" w:rsidRPr="000E3C71" w:rsidRDefault="00B32EEE" w:rsidP="0089744D">
            <w:pPr>
              <w:spacing w:line="360" w:lineRule="auto"/>
            </w:pPr>
            <w:r w:rsidRPr="000E3C71">
              <w:rPr>
                <w:rFonts w:hint="eastAsia"/>
              </w:rPr>
              <w:t>接口描述</w:t>
            </w:r>
          </w:p>
        </w:tc>
        <w:tc>
          <w:tcPr>
            <w:tcW w:w="7200" w:type="dxa"/>
          </w:tcPr>
          <w:p w14:paraId="1034A9BB" w14:textId="77777777" w:rsidR="00B32EEE" w:rsidRPr="000E3C71" w:rsidRDefault="00B32EEE" w:rsidP="008A4539">
            <w:pPr>
              <w:spacing w:line="360" w:lineRule="auto"/>
            </w:pPr>
            <w:r>
              <w:rPr>
                <w:rFonts w:hint="eastAsia"/>
              </w:rPr>
              <w:t>主要实现机器人</w:t>
            </w:r>
            <w:r w:rsidR="00C673A6">
              <w:rPr>
                <w:rFonts w:hint="eastAsia"/>
              </w:rPr>
              <w:t>和</w:t>
            </w:r>
            <w:r w:rsidR="008A4539">
              <w:rPr>
                <w:rFonts w:hint="eastAsia"/>
              </w:rPr>
              <w:t>MSN</w:t>
            </w:r>
            <w:r w:rsidR="008A4539">
              <w:rPr>
                <w:rFonts w:hint="eastAsia"/>
              </w:rPr>
              <w:t>后台</w:t>
            </w:r>
            <w:r w:rsidR="00C673A6">
              <w:rPr>
                <w:rFonts w:hint="eastAsia"/>
              </w:rPr>
              <w:t>的属性设置及修改功能，调用已有的</w:t>
            </w:r>
            <w:r w:rsidR="008A4539">
              <w:rPr>
                <w:rFonts w:hint="eastAsia"/>
              </w:rPr>
              <w:t>MSN</w:t>
            </w:r>
            <w:r w:rsidR="008A4539">
              <w:rPr>
                <w:rFonts w:hint="eastAsia"/>
              </w:rPr>
              <w:t>后台</w:t>
            </w:r>
            <w:r w:rsidR="00C673A6">
              <w:rPr>
                <w:rFonts w:hint="eastAsia"/>
              </w:rPr>
              <w:t>设置及修改属性的接口，接口信息中包括机器人账号、头像名称、会话背景、昵称、个人信息等。</w:t>
            </w:r>
          </w:p>
        </w:tc>
      </w:tr>
      <w:tr w:rsidR="00B32EEE" w:rsidRPr="000E3C71" w14:paraId="6F2B5A1A" w14:textId="77777777" w:rsidTr="0089744D">
        <w:tc>
          <w:tcPr>
            <w:tcW w:w="1980" w:type="dxa"/>
          </w:tcPr>
          <w:p w14:paraId="38F0CBFC" w14:textId="77777777" w:rsidR="00B32EEE" w:rsidRPr="000E3C71" w:rsidRDefault="00B32EEE" w:rsidP="0089744D">
            <w:pPr>
              <w:spacing w:line="360" w:lineRule="auto"/>
            </w:pPr>
            <w:r w:rsidRPr="000E3C71">
              <w:rPr>
                <w:rFonts w:hint="eastAsia"/>
              </w:rPr>
              <w:t>主要使用者</w:t>
            </w:r>
            <w:r>
              <w:rPr>
                <w:rFonts w:hint="eastAsia"/>
              </w:rPr>
              <w:t>（发起方）</w:t>
            </w:r>
          </w:p>
        </w:tc>
        <w:tc>
          <w:tcPr>
            <w:tcW w:w="7200" w:type="dxa"/>
          </w:tcPr>
          <w:p w14:paraId="08CE58A5" w14:textId="77777777" w:rsidR="00B32EEE" w:rsidRPr="000E3C71" w:rsidRDefault="00B32EEE" w:rsidP="0089744D">
            <w:pPr>
              <w:spacing w:line="360" w:lineRule="auto"/>
            </w:pPr>
            <w:r>
              <w:rPr>
                <w:rFonts w:hint="eastAsia"/>
              </w:rPr>
              <w:t>机器人模块</w:t>
            </w:r>
          </w:p>
        </w:tc>
      </w:tr>
      <w:tr w:rsidR="00B32EEE" w:rsidRPr="000E3C71" w14:paraId="12726005" w14:textId="77777777" w:rsidTr="0089744D">
        <w:tc>
          <w:tcPr>
            <w:tcW w:w="1980" w:type="dxa"/>
          </w:tcPr>
          <w:p w14:paraId="6D2C7F12" w14:textId="77777777" w:rsidR="00B32EEE" w:rsidRPr="000E3C71" w:rsidRDefault="00B32EEE" w:rsidP="0089744D">
            <w:pPr>
              <w:spacing w:line="360" w:lineRule="auto"/>
            </w:pPr>
            <w:r w:rsidRPr="000E3C71">
              <w:rPr>
                <w:rFonts w:hint="eastAsia"/>
              </w:rPr>
              <w:t>接口提供者</w:t>
            </w:r>
          </w:p>
        </w:tc>
        <w:tc>
          <w:tcPr>
            <w:tcW w:w="7200" w:type="dxa"/>
          </w:tcPr>
          <w:p w14:paraId="5F13B778" w14:textId="77777777" w:rsidR="00B32EEE" w:rsidRPr="000E3C71" w:rsidRDefault="008A4539" w:rsidP="0089744D">
            <w:pPr>
              <w:spacing w:line="360" w:lineRule="auto"/>
            </w:pPr>
            <w:r>
              <w:rPr>
                <w:rFonts w:hint="eastAsia"/>
              </w:rPr>
              <w:t>MSN</w:t>
            </w:r>
            <w:r>
              <w:rPr>
                <w:rFonts w:hint="eastAsia"/>
              </w:rPr>
              <w:t>后台</w:t>
            </w:r>
          </w:p>
        </w:tc>
      </w:tr>
      <w:tr w:rsidR="00B32EEE" w:rsidRPr="000E3C71" w14:paraId="2EBDAFF2" w14:textId="77777777" w:rsidTr="0089744D">
        <w:tc>
          <w:tcPr>
            <w:tcW w:w="1980" w:type="dxa"/>
          </w:tcPr>
          <w:p w14:paraId="48DA6919" w14:textId="77777777" w:rsidR="00B32EEE" w:rsidRPr="000E3C71" w:rsidRDefault="00B32EEE" w:rsidP="0089744D">
            <w:pPr>
              <w:spacing w:line="360" w:lineRule="auto"/>
            </w:pPr>
            <w:r>
              <w:rPr>
                <w:rFonts w:hint="eastAsia"/>
              </w:rPr>
              <w:t>调用流程</w:t>
            </w:r>
          </w:p>
        </w:tc>
        <w:tc>
          <w:tcPr>
            <w:tcW w:w="7200" w:type="dxa"/>
          </w:tcPr>
          <w:p w14:paraId="7DFEB048" w14:textId="77777777" w:rsidR="00B32EEE" w:rsidRPr="000E3C71" w:rsidRDefault="00B32EEE" w:rsidP="0089744D">
            <w:pPr>
              <w:spacing w:line="360" w:lineRule="auto"/>
            </w:pPr>
          </w:p>
        </w:tc>
      </w:tr>
    </w:tbl>
    <w:p w14:paraId="3E139F12" w14:textId="77777777" w:rsidR="001070D7" w:rsidRDefault="001070D7" w:rsidP="00A67B12">
      <w:pPr>
        <w:ind w:firstLine="480"/>
      </w:pPr>
    </w:p>
    <w:p w14:paraId="11CA4C4F" w14:textId="77777777" w:rsidR="0089744D" w:rsidRDefault="00AB6EE3">
      <w:pPr>
        <w:pStyle w:val="4"/>
        <w:numPr>
          <w:ilvl w:val="0"/>
          <w:numId w:val="0"/>
        </w:numPr>
        <w:ind w:left="864"/>
      </w:pPr>
      <w:r>
        <w:rPr>
          <w:rFonts w:hint="eastAsia"/>
        </w:rPr>
        <w:t>6.3.1.2</w:t>
      </w:r>
      <w:commentRangeStart w:id="108"/>
      <w:r w:rsidR="001070D7">
        <w:rPr>
          <w:rFonts w:hint="eastAsia"/>
        </w:rPr>
        <w:t>和后台的接口</w:t>
      </w:r>
      <w:commentRangeEnd w:id="108"/>
      <w:r w:rsidR="001070D7">
        <w:rPr>
          <w:rStyle w:val="af0"/>
          <w:rFonts w:ascii="Times New Roman" w:hAnsi="Times New Roman"/>
          <w:spacing w:val="0"/>
          <w:kern w:val="2"/>
        </w:rPr>
        <w:commentReference w:id="108"/>
      </w:r>
      <w:r w:rsidR="001070D7">
        <w:rPr>
          <w:rFonts w:hint="eastAsia"/>
        </w:rPr>
        <w:t>（</w:t>
      </w:r>
      <w:r w:rsidR="00A720F5">
        <w:rPr>
          <w:rFonts w:hint="eastAsia"/>
        </w:rPr>
        <w:t>请后台管理模块确认</w:t>
      </w:r>
      <w:r w:rsidR="001070D7">
        <w:rPr>
          <w:rFonts w:hint="eastAsia"/>
        </w:rPr>
        <w:t>）</w:t>
      </w:r>
    </w:p>
    <w:p w14:paraId="18DE3337" w14:textId="77777777" w:rsidR="00DA3F2E" w:rsidRDefault="00DA3F2E" w:rsidP="00DA3F2E"/>
    <w:p w14:paraId="1F5F8785" w14:textId="77777777" w:rsidR="00DA3F2E" w:rsidRDefault="002835C6" w:rsidP="00DA3F2E">
      <w:r>
        <w:rPr>
          <w:rFonts w:hint="eastAsia"/>
        </w:rPr>
        <w:t>该接口主要获取用户相关属性信息</w:t>
      </w:r>
    </w:p>
    <w:p w14:paraId="2EDEB82F" w14:textId="77777777" w:rsidR="001070D7" w:rsidRDefault="001070D7" w:rsidP="00C673A6"/>
    <w:p w14:paraId="314CA5C3" w14:textId="77777777" w:rsidR="007D1315" w:rsidRPr="007D1315" w:rsidRDefault="007D1315" w:rsidP="007D1315">
      <w:pPr>
        <w:widowControl/>
        <w:spacing w:line="360" w:lineRule="auto"/>
        <w:ind w:left="655" w:hanging="540"/>
        <w:rPr>
          <w:kern w:val="0"/>
          <w:sz w:val="21"/>
          <w:szCs w:val="21"/>
        </w:rPr>
      </w:pPr>
      <w:r w:rsidRPr="007D1315">
        <w:rPr>
          <w:kern w:val="0"/>
          <w:sz w:val="21"/>
          <w:szCs w:val="21"/>
        </w:rPr>
        <w:t>1)</w:t>
      </w:r>
      <w:r w:rsidRPr="007D1315">
        <w:rPr>
          <w:kern w:val="0"/>
          <w:sz w:val="14"/>
          <w:szCs w:val="14"/>
        </w:rPr>
        <w:t xml:space="preserve">       </w:t>
      </w:r>
      <w:r w:rsidRPr="007D1315">
        <w:rPr>
          <w:rFonts w:ascii="宋体" w:hAnsi="宋体" w:hint="eastAsia"/>
          <w:kern w:val="0"/>
          <w:sz w:val="21"/>
          <w:szCs w:val="21"/>
        </w:rPr>
        <w:t>接口描述</w:t>
      </w:r>
    </w:p>
    <w:tbl>
      <w:tblPr>
        <w:tblW w:w="0" w:type="auto"/>
        <w:tblCellMar>
          <w:left w:w="0" w:type="dxa"/>
          <w:right w:w="0" w:type="dxa"/>
        </w:tblCellMar>
        <w:tblLook w:val="0000" w:firstRow="0" w:lastRow="0" w:firstColumn="0" w:lastColumn="0" w:noHBand="0" w:noVBand="0"/>
      </w:tblPr>
      <w:tblGrid>
        <w:gridCol w:w="2376"/>
        <w:gridCol w:w="6146"/>
      </w:tblGrid>
      <w:tr w:rsidR="007D1315" w:rsidRPr="007D1315" w14:paraId="7204ED83" w14:textId="77777777">
        <w:tc>
          <w:tcPr>
            <w:tcW w:w="237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47FF6A4" w14:textId="77777777" w:rsidR="007D1315" w:rsidRPr="007D1315" w:rsidRDefault="007D1315" w:rsidP="007D1315">
            <w:pPr>
              <w:widowControl/>
              <w:rPr>
                <w:kern w:val="0"/>
                <w:szCs w:val="24"/>
              </w:rPr>
            </w:pPr>
            <w:r w:rsidRPr="007D1315">
              <w:rPr>
                <w:rFonts w:ascii="宋体" w:hAnsi="宋体" w:hint="eastAsia"/>
                <w:kern w:val="0"/>
                <w:sz w:val="21"/>
                <w:szCs w:val="21"/>
              </w:rPr>
              <w:t>接口名称</w:t>
            </w:r>
          </w:p>
        </w:tc>
        <w:tc>
          <w:tcPr>
            <w:tcW w:w="6146"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1C25D263" w14:textId="77777777" w:rsidR="007D1315" w:rsidRPr="007D1315" w:rsidRDefault="007D1315" w:rsidP="007D1315">
            <w:pPr>
              <w:widowControl/>
              <w:rPr>
                <w:kern w:val="0"/>
                <w:szCs w:val="24"/>
              </w:rPr>
            </w:pPr>
            <w:proofErr w:type="spellStart"/>
            <w:r w:rsidRPr="007D1315">
              <w:rPr>
                <w:kern w:val="0"/>
                <w:sz w:val="21"/>
                <w:szCs w:val="21"/>
              </w:rPr>
              <w:t>UDBUserService</w:t>
            </w:r>
            <w:proofErr w:type="spellEnd"/>
          </w:p>
        </w:tc>
      </w:tr>
      <w:tr w:rsidR="007D1315" w:rsidRPr="007D1315" w14:paraId="635B6B1C" w14:textId="77777777">
        <w:tc>
          <w:tcPr>
            <w:tcW w:w="237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4218BAB8" w14:textId="77777777" w:rsidR="007D1315" w:rsidRPr="007D1315" w:rsidRDefault="007D1315" w:rsidP="007D1315">
            <w:pPr>
              <w:widowControl/>
              <w:rPr>
                <w:kern w:val="0"/>
                <w:szCs w:val="24"/>
              </w:rPr>
            </w:pPr>
            <w:r w:rsidRPr="007D1315">
              <w:rPr>
                <w:rFonts w:ascii="宋体" w:hAnsi="宋体" w:hint="eastAsia"/>
                <w:kern w:val="0"/>
                <w:sz w:val="21"/>
                <w:szCs w:val="21"/>
              </w:rPr>
              <w:t>接口方法</w:t>
            </w:r>
          </w:p>
        </w:tc>
        <w:tc>
          <w:tcPr>
            <w:tcW w:w="6146" w:type="dxa"/>
            <w:tcBorders>
              <w:top w:val="nil"/>
              <w:left w:val="nil"/>
              <w:bottom w:val="single" w:sz="8" w:space="0" w:color="000000"/>
              <w:right w:val="single" w:sz="8" w:space="0" w:color="000000"/>
            </w:tcBorders>
            <w:tcMar>
              <w:top w:w="0" w:type="dxa"/>
              <w:left w:w="108" w:type="dxa"/>
              <w:bottom w:w="0" w:type="dxa"/>
              <w:right w:w="108" w:type="dxa"/>
            </w:tcMar>
          </w:tcPr>
          <w:p w14:paraId="49BFEFB2" w14:textId="77777777" w:rsidR="007D1315" w:rsidRPr="007D1315" w:rsidRDefault="007D1315" w:rsidP="007D1315">
            <w:pPr>
              <w:widowControl/>
              <w:rPr>
                <w:kern w:val="0"/>
                <w:szCs w:val="24"/>
              </w:rPr>
            </w:pPr>
            <w:proofErr w:type="spellStart"/>
            <w:r w:rsidRPr="007D1315">
              <w:rPr>
                <w:kern w:val="0"/>
                <w:sz w:val="21"/>
                <w:szCs w:val="21"/>
              </w:rPr>
              <w:t>GetUDBUserInfo</w:t>
            </w:r>
            <w:proofErr w:type="spellEnd"/>
          </w:p>
        </w:tc>
      </w:tr>
      <w:tr w:rsidR="007D1315" w:rsidRPr="007D1315" w14:paraId="7D4362C4" w14:textId="77777777">
        <w:tc>
          <w:tcPr>
            <w:tcW w:w="237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4528FD25" w14:textId="77777777" w:rsidR="007D1315" w:rsidRPr="007D1315" w:rsidRDefault="007D1315" w:rsidP="007D1315">
            <w:pPr>
              <w:widowControl/>
              <w:rPr>
                <w:kern w:val="0"/>
                <w:szCs w:val="24"/>
              </w:rPr>
            </w:pPr>
            <w:r w:rsidRPr="007D1315">
              <w:rPr>
                <w:rFonts w:ascii="宋体" w:hAnsi="宋体" w:hint="eastAsia"/>
                <w:kern w:val="0"/>
                <w:sz w:val="21"/>
                <w:szCs w:val="21"/>
              </w:rPr>
              <w:t>请求消息名</w:t>
            </w:r>
          </w:p>
        </w:tc>
        <w:tc>
          <w:tcPr>
            <w:tcW w:w="6146" w:type="dxa"/>
            <w:tcBorders>
              <w:top w:val="nil"/>
              <w:left w:val="nil"/>
              <w:bottom w:val="single" w:sz="8" w:space="0" w:color="000000"/>
              <w:right w:val="single" w:sz="8" w:space="0" w:color="000000"/>
            </w:tcBorders>
            <w:tcMar>
              <w:top w:w="0" w:type="dxa"/>
              <w:left w:w="108" w:type="dxa"/>
              <w:bottom w:w="0" w:type="dxa"/>
              <w:right w:w="108" w:type="dxa"/>
            </w:tcMar>
          </w:tcPr>
          <w:p w14:paraId="50844477" w14:textId="77777777" w:rsidR="007D1315" w:rsidRPr="007D1315" w:rsidRDefault="007D1315" w:rsidP="007D1315">
            <w:pPr>
              <w:widowControl/>
              <w:rPr>
                <w:kern w:val="0"/>
                <w:szCs w:val="24"/>
              </w:rPr>
            </w:pPr>
            <w:proofErr w:type="spellStart"/>
            <w:r w:rsidRPr="007D1315">
              <w:rPr>
                <w:kern w:val="0"/>
                <w:sz w:val="21"/>
                <w:szCs w:val="21"/>
              </w:rPr>
              <w:t>GetUDBUserInfoRequest</w:t>
            </w:r>
            <w:proofErr w:type="spellEnd"/>
          </w:p>
        </w:tc>
      </w:tr>
      <w:tr w:rsidR="007D1315" w:rsidRPr="007D1315" w14:paraId="608EB9E1" w14:textId="77777777">
        <w:tc>
          <w:tcPr>
            <w:tcW w:w="237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D30FBBB" w14:textId="77777777" w:rsidR="007D1315" w:rsidRPr="007D1315" w:rsidRDefault="007D1315" w:rsidP="007D1315">
            <w:pPr>
              <w:widowControl/>
              <w:rPr>
                <w:kern w:val="0"/>
                <w:szCs w:val="24"/>
              </w:rPr>
            </w:pPr>
            <w:r w:rsidRPr="007D1315">
              <w:rPr>
                <w:rFonts w:ascii="宋体" w:hAnsi="宋体" w:hint="eastAsia"/>
                <w:kern w:val="0"/>
                <w:sz w:val="21"/>
                <w:szCs w:val="21"/>
              </w:rPr>
              <w:t>应答消息名</w:t>
            </w:r>
          </w:p>
        </w:tc>
        <w:tc>
          <w:tcPr>
            <w:tcW w:w="6146" w:type="dxa"/>
            <w:tcBorders>
              <w:top w:val="nil"/>
              <w:left w:val="nil"/>
              <w:bottom w:val="single" w:sz="8" w:space="0" w:color="000000"/>
              <w:right w:val="single" w:sz="8" w:space="0" w:color="000000"/>
            </w:tcBorders>
            <w:tcMar>
              <w:top w:w="0" w:type="dxa"/>
              <w:left w:w="108" w:type="dxa"/>
              <w:bottom w:w="0" w:type="dxa"/>
              <w:right w:w="108" w:type="dxa"/>
            </w:tcMar>
          </w:tcPr>
          <w:p w14:paraId="7B35F897" w14:textId="77777777" w:rsidR="007D1315" w:rsidRPr="007D1315" w:rsidRDefault="007D1315" w:rsidP="007D1315">
            <w:pPr>
              <w:widowControl/>
              <w:rPr>
                <w:kern w:val="0"/>
                <w:szCs w:val="24"/>
              </w:rPr>
            </w:pPr>
            <w:proofErr w:type="spellStart"/>
            <w:r w:rsidRPr="007D1315">
              <w:rPr>
                <w:kern w:val="0"/>
                <w:sz w:val="21"/>
                <w:szCs w:val="21"/>
              </w:rPr>
              <w:t>GetUDBUserInfoResponse</w:t>
            </w:r>
            <w:proofErr w:type="spellEnd"/>
          </w:p>
        </w:tc>
      </w:tr>
      <w:tr w:rsidR="007D1315" w:rsidRPr="007D1315" w14:paraId="75BBD6E7" w14:textId="77777777">
        <w:tc>
          <w:tcPr>
            <w:tcW w:w="237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E7DE4D9" w14:textId="77777777" w:rsidR="007D1315" w:rsidRPr="007D1315" w:rsidRDefault="007D1315" w:rsidP="007D1315">
            <w:pPr>
              <w:widowControl/>
              <w:rPr>
                <w:kern w:val="0"/>
                <w:szCs w:val="24"/>
              </w:rPr>
            </w:pPr>
            <w:r w:rsidRPr="007D1315">
              <w:rPr>
                <w:rFonts w:ascii="宋体" w:hAnsi="宋体" w:hint="eastAsia"/>
                <w:kern w:val="0"/>
                <w:sz w:val="21"/>
                <w:szCs w:val="21"/>
              </w:rPr>
              <w:t>接口协议</w:t>
            </w:r>
          </w:p>
        </w:tc>
        <w:tc>
          <w:tcPr>
            <w:tcW w:w="6146" w:type="dxa"/>
            <w:tcBorders>
              <w:top w:val="nil"/>
              <w:left w:val="nil"/>
              <w:bottom w:val="single" w:sz="8" w:space="0" w:color="000000"/>
              <w:right w:val="single" w:sz="8" w:space="0" w:color="000000"/>
            </w:tcBorders>
            <w:tcMar>
              <w:top w:w="0" w:type="dxa"/>
              <w:left w:w="108" w:type="dxa"/>
              <w:bottom w:w="0" w:type="dxa"/>
              <w:right w:w="108" w:type="dxa"/>
            </w:tcMar>
          </w:tcPr>
          <w:p w14:paraId="1EC13931" w14:textId="77777777" w:rsidR="007D1315" w:rsidRPr="007D1315" w:rsidRDefault="007D1315" w:rsidP="007D1315">
            <w:pPr>
              <w:widowControl/>
              <w:rPr>
                <w:kern w:val="0"/>
                <w:szCs w:val="24"/>
              </w:rPr>
            </w:pPr>
            <w:proofErr w:type="spellStart"/>
            <w:r w:rsidRPr="007D1315">
              <w:rPr>
                <w:kern w:val="0"/>
                <w:sz w:val="21"/>
                <w:szCs w:val="21"/>
              </w:rPr>
              <w:t>WebService</w:t>
            </w:r>
            <w:proofErr w:type="spellEnd"/>
            <w:r w:rsidRPr="007D1315">
              <w:rPr>
                <w:kern w:val="0"/>
                <w:sz w:val="21"/>
                <w:szCs w:val="21"/>
              </w:rPr>
              <w:t>/SOAP</w:t>
            </w:r>
          </w:p>
        </w:tc>
      </w:tr>
      <w:tr w:rsidR="007D1315" w:rsidRPr="007D1315" w14:paraId="039B123A" w14:textId="77777777">
        <w:tc>
          <w:tcPr>
            <w:tcW w:w="237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42304E69" w14:textId="77777777" w:rsidR="007D1315" w:rsidRPr="007D1315" w:rsidRDefault="007D1315" w:rsidP="007D1315">
            <w:pPr>
              <w:widowControl/>
              <w:rPr>
                <w:kern w:val="0"/>
                <w:szCs w:val="24"/>
              </w:rPr>
            </w:pPr>
            <w:r w:rsidRPr="007D1315">
              <w:rPr>
                <w:rFonts w:ascii="宋体" w:hAnsi="宋体" w:hint="eastAsia"/>
                <w:kern w:val="0"/>
                <w:sz w:val="21"/>
                <w:szCs w:val="21"/>
              </w:rPr>
              <w:t>提供者</w:t>
            </w:r>
          </w:p>
        </w:tc>
        <w:tc>
          <w:tcPr>
            <w:tcW w:w="6146" w:type="dxa"/>
            <w:tcBorders>
              <w:top w:val="nil"/>
              <w:left w:val="nil"/>
              <w:bottom w:val="single" w:sz="8" w:space="0" w:color="000000"/>
              <w:right w:val="single" w:sz="8" w:space="0" w:color="000000"/>
            </w:tcBorders>
            <w:tcMar>
              <w:top w:w="0" w:type="dxa"/>
              <w:left w:w="108" w:type="dxa"/>
              <w:bottom w:w="0" w:type="dxa"/>
              <w:right w:w="108" w:type="dxa"/>
            </w:tcMar>
          </w:tcPr>
          <w:p w14:paraId="523CDA99" w14:textId="77777777" w:rsidR="007D1315" w:rsidRPr="007D1315" w:rsidRDefault="007D1315" w:rsidP="007D1315">
            <w:pPr>
              <w:widowControl/>
              <w:rPr>
                <w:kern w:val="0"/>
                <w:szCs w:val="24"/>
              </w:rPr>
            </w:pPr>
            <w:r>
              <w:rPr>
                <w:rFonts w:hint="eastAsia"/>
                <w:kern w:val="0"/>
                <w:sz w:val="21"/>
                <w:szCs w:val="21"/>
              </w:rPr>
              <w:t>后台管理</w:t>
            </w:r>
          </w:p>
        </w:tc>
      </w:tr>
      <w:tr w:rsidR="007D1315" w:rsidRPr="007D1315" w14:paraId="62C02DD3" w14:textId="77777777">
        <w:tc>
          <w:tcPr>
            <w:tcW w:w="237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6F16EB19" w14:textId="77777777" w:rsidR="007D1315" w:rsidRPr="007D1315" w:rsidRDefault="007D1315" w:rsidP="007D1315">
            <w:pPr>
              <w:widowControl/>
              <w:rPr>
                <w:kern w:val="0"/>
                <w:szCs w:val="24"/>
              </w:rPr>
            </w:pPr>
            <w:r w:rsidRPr="007D1315">
              <w:rPr>
                <w:rFonts w:ascii="宋体" w:hAnsi="宋体" w:hint="eastAsia"/>
                <w:kern w:val="0"/>
                <w:sz w:val="21"/>
                <w:szCs w:val="21"/>
              </w:rPr>
              <w:t>主要使用者</w:t>
            </w:r>
          </w:p>
        </w:tc>
        <w:tc>
          <w:tcPr>
            <w:tcW w:w="6146" w:type="dxa"/>
            <w:tcBorders>
              <w:top w:val="nil"/>
              <w:left w:val="nil"/>
              <w:bottom w:val="single" w:sz="8" w:space="0" w:color="000000"/>
              <w:right w:val="single" w:sz="8" w:space="0" w:color="000000"/>
            </w:tcBorders>
            <w:tcMar>
              <w:top w:w="0" w:type="dxa"/>
              <w:left w:w="108" w:type="dxa"/>
              <w:bottom w:w="0" w:type="dxa"/>
              <w:right w:w="108" w:type="dxa"/>
            </w:tcMar>
          </w:tcPr>
          <w:p w14:paraId="5D46087B" w14:textId="77777777" w:rsidR="007D1315" w:rsidRPr="007D1315" w:rsidRDefault="007D1315" w:rsidP="007D1315">
            <w:pPr>
              <w:widowControl/>
              <w:rPr>
                <w:kern w:val="0"/>
                <w:szCs w:val="24"/>
              </w:rPr>
            </w:pPr>
            <w:r>
              <w:rPr>
                <w:rFonts w:ascii="宋体" w:hAnsi="宋体" w:hint="eastAsia"/>
                <w:kern w:val="0"/>
                <w:sz w:val="21"/>
                <w:szCs w:val="21"/>
              </w:rPr>
              <w:t>机器人</w:t>
            </w:r>
          </w:p>
        </w:tc>
      </w:tr>
      <w:tr w:rsidR="007D1315" w:rsidRPr="007D1315" w14:paraId="398D96EC" w14:textId="77777777">
        <w:tc>
          <w:tcPr>
            <w:tcW w:w="2376"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1AADB03" w14:textId="77777777" w:rsidR="007D1315" w:rsidRPr="007D1315" w:rsidRDefault="007D1315" w:rsidP="007D1315">
            <w:pPr>
              <w:widowControl/>
              <w:rPr>
                <w:kern w:val="0"/>
                <w:szCs w:val="24"/>
              </w:rPr>
            </w:pPr>
            <w:r w:rsidRPr="007D1315">
              <w:rPr>
                <w:rFonts w:ascii="宋体" w:hAnsi="宋体" w:hint="eastAsia"/>
                <w:kern w:val="0"/>
                <w:sz w:val="21"/>
                <w:szCs w:val="21"/>
              </w:rPr>
              <w:t>功能说明及使用场景</w:t>
            </w:r>
          </w:p>
        </w:tc>
        <w:tc>
          <w:tcPr>
            <w:tcW w:w="6146" w:type="dxa"/>
            <w:tcBorders>
              <w:top w:val="nil"/>
              <w:left w:val="nil"/>
              <w:bottom w:val="single" w:sz="8" w:space="0" w:color="000000"/>
              <w:right w:val="single" w:sz="8" w:space="0" w:color="000000"/>
            </w:tcBorders>
            <w:tcMar>
              <w:top w:w="0" w:type="dxa"/>
              <w:left w:w="108" w:type="dxa"/>
              <w:bottom w:w="0" w:type="dxa"/>
              <w:right w:w="108" w:type="dxa"/>
            </w:tcMar>
          </w:tcPr>
          <w:p w14:paraId="12A0B006" w14:textId="77777777" w:rsidR="007D1315" w:rsidRPr="007D1315" w:rsidRDefault="007D1315" w:rsidP="007D1315">
            <w:pPr>
              <w:widowControl/>
              <w:rPr>
                <w:kern w:val="0"/>
                <w:szCs w:val="24"/>
              </w:rPr>
            </w:pPr>
            <w:r>
              <w:rPr>
                <w:rFonts w:hint="eastAsia"/>
                <w:kern w:val="0"/>
                <w:sz w:val="21"/>
                <w:szCs w:val="21"/>
              </w:rPr>
              <w:t>用户信息获取</w:t>
            </w:r>
          </w:p>
        </w:tc>
      </w:tr>
    </w:tbl>
    <w:p w14:paraId="07E3A3D2" w14:textId="77777777" w:rsidR="007D1315" w:rsidRPr="007D1315" w:rsidRDefault="007D1315" w:rsidP="007D1315">
      <w:pPr>
        <w:widowControl/>
        <w:spacing w:line="360" w:lineRule="auto"/>
        <w:ind w:left="655" w:hanging="540"/>
        <w:rPr>
          <w:kern w:val="0"/>
          <w:sz w:val="21"/>
          <w:szCs w:val="21"/>
        </w:rPr>
      </w:pPr>
      <w:r w:rsidRPr="007D1315">
        <w:rPr>
          <w:kern w:val="0"/>
          <w:sz w:val="21"/>
          <w:szCs w:val="21"/>
        </w:rPr>
        <w:t>2)</w:t>
      </w:r>
      <w:r w:rsidRPr="007D1315">
        <w:rPr>
          <w:kern w:val="0"/>
          <w:sz w:val="14"/>
          <w:szCs w:val="14"/>
        </w:rPr>
        <w:t xml:space="preserve">       </w:t>
      </w:r>
      <w:r w:rsidRPr="007D1315">
        <w:rPr>
          <w:rFonts w:ascii="宋体" w:hAnsi="宋体" w:hint="eastAsia"/>
          <w:kern w:val="0"/>
          <w:sz w:val="21"/>
          <w:szCs w:val="21"/>
        </w:rPr>
        <w:t>请求消息</w:t>
      </w:r>
    </w:p>
    <w:tbl>
      <w:tblPr>
        <w:tblW w:w="0" w:type="auto"/>
        <w:tblCellMar>
          <w:left w:w="0" w:type="dxa"/>
          <w:right w:w="0" w:type="dxa"/>
        </w:tblCellMar>
        <w:tblLook w:val="0000" w:firstRow="0" w:lastRow="0" w:firstColumn="0" w:lastColumn="0" w:noHBand="0" w:noVBand="0"/>
      </w:tblPr>
      <w:tblGrid>
        <w:gridCol w:w="1704"/>
        <w:gridCol w:w="3649"/>
        <w:gridCol w:w="1701"/>
        <w:gridCol w:w="1418"/>
      </w:tblGrid>
      <w:tr w:rsidR="007D1315" w:rsidRPr="007D1315" w14:paraId="1AC11145" w14:textId="77777777">
        <w:tc>
          <w:tcPr>
            <w:tcW w:w="170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31058B9" w14:textId="77777777" w:rsidR="007D1315" w:rsidRPr="007D1315" w:rsidRDefault="007D1315" w:rsidP="007D1315">
            <w:pPr>
              <w:widowControl/>
              <w:rPr>
                <w:kern w:val="0"/>
                <w:szCs w:val="24"/>
              </w:rPr>
            </w:pPr>
            <w:r w:rsidRPr="007D1315">
              <w:rPr>
                <w:rFonts w:ascii="宋体" w:hAnsi="宋体" w:hint="eastAsia"/>
                <w:kern w:val="0"/>
                <w:sz w:val="21"/>
                <w:szCs w:val="21"/>
              </w:rPr>
              <w:t>名称</w:t>
            </w:r>
          </w:p>
        </w:tc>
        <w:tc>
          <w:tcPr>
            <w:tcW w:w="3649"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65289C34" w14:textId="77777777" w:rsidR="007D1315" w:rsidRPr="007D1315" w:rsidRDefault="007D1315" w:rsidP="007D1315">
            <w:pPr>
              <w:widowControl/>
              <w:rPr>
                <w:kern w:val="0"/>
                <w:szCs w:val="24"/>
              </w:rPr>
            </w:pPr>
            <w:r w:rsidRPr="007D1315">
              <w:rPr>
                <w:rFonts w:ascii="宋体" w:hAnsi="宋体" w:hint="eastAsia"/>
                <w:kern w:val="0"/>
                <w:sz w:val="21"/>
                <w:szCs w:val="21"/>
              </w:rPr>
              <w:t>说明</w:t>
            </w:r>
          </w:p>
        </w:tc>
        <w:tc>
          <w:tcPr>
            <w:tcW w:w="1701"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61FD5F6A" w14:textId="77777777" w:rsidR="007D1315" w:rsidRPr="007D1315" w:rsidRDefault="007D1315" w:rsidP="007D1315">
            <w:pPr>
              <w:widowControl/>
              <w:rPr>
                <w:kern w:val="0"/>
                <w:szCs w:val="24"/>
              </w:rPr>
            </w:pPr>
            <w:r w:rsidRPr="007D1315">
              <w:rPr>
                <w:rFonts w:ascii="宋体" w:hAnsi="宋体" w:hint="eastAsia"/>
                <w:kern w:val="0"/>
                <w:sz w:val="21"/>
                <w:szCs w:val="21"/>
              </w:rPr>
              <w:t>数据类型</w:t>
            </w:r>
          </w:p>
        </w:tc>
        <w:tc>
          <w:tcPr>
            <w:tcW w:w="1418"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50424E42" w14:textId="77777777" w:rsidR="007D1315" w:rsidRPr="007D1315" w:rsidRDefault="007D1315" w:rsidP="007D1315">
            <w:pPr>
              <w:widowControl/>
              <w:rPr>
                <w:kern w:val="0"/>
                <w:szCs w:val="24"/>
              </w:rPr>
            </w:pPr>
            <w:r w:rsidRPr="007D1315">
              <w:rPr>
                <w:rFonts w:ascii="宋体" w:hAnsi="宋体" w:hint="eastAsia"/>
                <w:kern w:val="0"/>
                <w:sz w:val="21"/>
                <w:szCs w:val="21"/>
              </w:rPr>
              <w:t>长度</w:t>
            </w:r>
          </w:p>
        </w:tc>
      </w:tr>
      <w:tr w:rsidR="007D1315" w:rsidRPr="007D1315" w14:paraId="46685091" w14:textId="77777777">
        <w:tc>
          <w:tcPr>
            <w:tcW w:w="1704"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7BC04EFE" w14:textId="77777777" w:rsidR="007D1315" w:rsidRPr="007D1315" w:rsidRDefault="007D1315" w:rsidP="007D1315">
            <w:pPr>
              <w:widowControl/>
              <w:rPr>
                <w:kern w:val="0"/>
                <w:szCs w:val="24"/>
              </w:rPr>
            </w:pPr>
            <w:proofErr w:type="spellStart"/>
            <w:r w:rsidRPr="007D1315">
              <w:rPr>
                <w:kern w:val="0"/>
                <w:sz w:val="21"/>
                <w:szCs w:val="21"/>
              </w:rPr>
              <w:t>UserName</w:t>
            </w:r>
            <w:proofErr w:type="spellEnd"/>
          </w:p>
        </w:tc>
        <w:tc>
          <w:tcPr>
            <w:tcW w:w="3649" w:type="dxa"/>
            <w:tcBorders>
              <w:top w:val="nil"/>
              <w:left w:val="nil"/>
              <w:bottom w:val="single" w:sz="8" w:space="0" w:color="000000"/>
              <w:right w:val="single" w:sz="8" w:space="0" w:color="000000"/>
            </w:tcBorders>
            <w:tcMar>
              <w:top w:w="0" w:type="dxa"/>
              <w:left w:w="108" w:type="dxa"/>
              <w:bottom w:w="0" w:type="dxa"/>
              <w:right w:w="108" w:type="dxa"/>
            </w:tcMar>
          </w:tcPr>
          <w:p w14:paraId="1BA358B1" w14:textId="77777777" w:rsidR="007D1315" w:rsidRPr="007D1315" w:rsidRDefault="007D1315" w:rsidP="007D1315">
            <w:pPr>
              <w:widowControl/>
              <w:rPr>
                <w:kern w:val="0"/>
                <w:szCs w:val="24"/>
              </w:rPr>
            </w:pPr>
            <w:r w:rsidRPr="007D1315">
              <w:rPr>
                <w:rFonts w:ascii="宋体" w:hAnsi="宋体" w:hint="eastAsia"/>
                <w:kern w:val="0"/>
                <w:sz w:val="21"/>
                <w:szCs w:val="21"/>
              </w:rPr>
              <w:t>用户的</w:t>
            </w:r>
            <w:proofErr w:type="spellStart"/>
            <w:r w:rsidRPr="007D1315">
              <w:rPr>
                <w:kern w:val="0"/>
                <w:sz w:val="21"/>
                <w:szCs w:val="21"/>
              </w:rPr>
              <w:t>PassportName</w:t>
            </w:r>
            <w:proofErr w:type="spellEnd"/>
            <w:r w:rsidRPr="007D1315">
              <w:rPr>
                <w:rFonts w:ascii="宋体" w:hAnsi="宋体" w:hint="eastAsia"/>
                <w:kern w:val="0"/>
                <w:sz w:val="21"/>
                <w:szCs w:val="21"/>
              </w:rPr>
              <w:t>或者别名</w:t>
            </w:r>
          </w:p>
        </w:tc>
        <w:tc>
          <w:tcPr>
            <w:tcW w:w="1701" w:type="dxa"/>
            <w:tcBorders>
              <w:top w:val="nil"/>
              <w:left w:val="nil"/>
              <w:bottom w:val="single" w:sz="8" w:space="0" w:color="000000"/>
              <w:right w:val="single" w:sz="8" w:space="0" w:color="000000"/>
            </w:tcBorders>
            <w:tcMar>
              <w:top w:w="0" w:type="dxa"/>
              <w:left w:w="108" w:type="dxa"/>
              <w:bottom w:w="0" w:type="dxa"/>
              <w:right w:w="108" w:type="dxa"/>
            </w:tcMar>
          </w:tcPr>
          <w:p w14:paraId="648E3FDC" w14:textId="77777777" w:rsidR="007D1315" w:rsidRPr="007D1315" w:rsidRDefault="007D1315" w:rsidP="007D1315">
            <w:pPr>
              <w:widowControl/>
              <w:rPr>
                <w:kern w:val="0"/>
                <w:szCs w:val="24"/>
              </w:rPr>
            </w:pPr>
            <w:r w:rsidRPr="007D1315">
              <w:rPr>
                <w:kern w:val="0"/>
                <w:sz w:val="21"/>
                <w:szCs w:val="21"/>
              </w:rPr>
              <w:t>String</w:t>
            </w:r>
          </w:p>
        </w:tc>
        <w:tc>
          <w:tcPr>
            <w:tcW w:w="1418" w:type="dxa"/>
            <w:tcBorders>
              <w:top w:val="nil"/>
              <w:left w:val="nil"/>
              <w:bottom w:val="single" w:sz="8" w:space="0" w:color="000000"/>
              <w:right w:val="single" w:sz="8" w:space="0" w:color="000000"/>
            </w:tcBorders>
            <w:tcMar>
              <w:top w:w="0" w:type="dxa"/>
              <w:left w:w="108" w:type="dxa"/>
              <w:bottom w:w="0" w:type="dxa"/>
              <w:right w:w="108" w:type="dxa"/>
            </w:tcMar>
          </w:tcPr>
          <w:p w14:paraId="4034D8A7" w14:textId="77777777" w:rsidR="007D1315" w:rsidRPr="007D1315" w:rsidRDefault="007D1315" w:rsidP="007D1315">
            <w:pPr>
              <w:widowControl/>
              <w:rPr>
                <w:kern w:val="0"/>
                <w:szCs w:val="24"/>
              </w:rPr>
            </w:pPr>
          </w:p>
        </w:tc>
      </w:tr>
    </w:tbl>
    <w:p w14:paraId="2AE7929C" w14:textId="77777777" w:rsidR="007D1315" w:rsidRPr="007D1315" w:rsidRDefault="007D1315" w:rsidP="007D1315">
      <w:pPr>
        <w:widowControl/>
        <w:spacing w:line="360" w:lineRule="auto"/>
        <w:ind w:left="655" w:hanging="540"/>
        <w:rPr>
          <w:kern w:val="0"/>
          <w:sz w:val="21"/>
          <w:szCs w:val="21"/>
        </w:rPr>
      </w:pPr>
      <w:r w:rsidRPr="007D1315">
        <w:rPr>
          <w:kern w:val="0"/>
          <w:sz w:val="21"/>
          <w:szCs w:val="21"/>
        </w:rPr>
        <w:t>3)</w:t>
      </w:r>
      <w:r w:rsidRPr="007D1315">
        <w:rPr>
          <w:kern w:val="0"/>
          <w:sz w:val="14"/>
          <w:szCs w:val="14"/>
        </w:rPr>
        <w:t xml:space="preserve">       </w:t>
      </w:r>
      <w:r w:rsidRPr="007D1315">
        <w:rPr>
          <w:rFonts w:ascii="宋体" w:hAnsi="宋体" w:hint="eastAsia"/>
          <w:kern w:val="0"/>
          <w:sz w:val="21"/>
          <w:szCs w:val="21"/>
        </w:rPr>
        <w:t>应答消息</w:t>
      </w:r>
    </w:p>
    <w:tbl>
      <w:tblPr>
        <w:tblW w:w="0" w:type="auto"/>
        <w:tblCellMar>
          <w:left w:w="0" w:type="dxa"/>
          <w:right w:w="0" w:type="dxa"/>
        </w:tblCellMar>
        <w:tblLook w:val="0000" w:firstRow="0" w:lastRow="0" w:firstColumn="0" w:lastColumn="0" w:noHBand="0" w:noVBand="0"/>
      </w:tblPr>
      <w:tblGrid>
        <w:gridCol w:w="2503"/>
        <w:gridCol w:w="2026"/>
        <w:gridCol w:w="2010"/>
        <w:gridCol w:w="1983"/>
      </w:tblGrid>
      <w:tr w:rsidR="007D1315" w:rsidRPr="007D1315" w14:paraId="70DFBC91" w14:textId="77777777">
        <w:tc>
          <w:tcPr>
            <w:tcW w:w="21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0F02C89" w14:textId="77777777" w:rsidR="007D1315" w:rsidRPr="007D1315" w:rsidRDefault="007D1315" w:rsidP="007D1315">
            <w:pPr>
              <w:widowControl/>
              <w:rPr>
                <w:kern w:val="0"/>
                <w:szCs w:val="24"/>
              </w:rPr>
            </w:pPr>
            <w:r w:rsidRPr="007D1315">
              <w:rPr>
                <w:rFonts w:ascii="宋体" w:hAnsi="宋体" w:hint="eastAsia"/>
                <w:kern w:val="0"/>
                <w:sz w:val="21"/>
                <w:szCs w:val="21"/>
              </w:rPr>
              <w:t>名称</w:t>
            </w:r>
          </w:p>
        </w:tc>
        <w:tc>
          <w:tcPr>
            <w:tcW w:w="213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68E950A5" w14:textId="77777777" w:rsidR="007D1315" w:rsidRPr="007D1315" w:rsidRDefault="007D1315" w:rsidP="007D1315">
            <w:pPr>
              <w:widowControl/>
              <w:rPr>
                <w:kern w:val="0"/>
                <w:szCs w:val="24"/>
              </w:rPr>
            </w:pPr>
            <w:r w:rsidRPr="007D1315">
              <w:rPr>
                <w:rFonts w:ascii="宋体" w:hAnsi="宋体" w:hint="eastAsia"/>
                <w:kern w:val="0"/>
                <w:sz w:val="21"/>
                <w:szCs w:val="21"/>
              </w:rPr>
              <w:t>说明</w:t>
            </w:r>
          </w:p>
        </w:tc>
        <w:tc>
          <w:tcPr>
            <w:tcW w:w="2131"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59C7B1B7" w14:textId="77777777" w:rsidR="007D1315" w:rsidRPr="007D1315" w:rsidRDefault="007D1315" w:rsidP="007D1315">
            <w:pPr>
              <w:widowControl/>
              <w:rPr>
                <w:kern w:val="0"/>
                <w:szCs w:val="24"/>
              </w:rPr>
            </w:pPr>
            <w:r w:rsidRPr="007D1315">
              <w:rPr>
                <w:rFonts w:ascii="宋体" w:hAnsi="宋体" w:hint="eastAsia"/>
                <w:kern w:val="0"/>
                <w:sz w:val="21"/>
                <w:szCs w:val="21"/>
              </w:rPr>
              <w:t>数据类型</w:t>
            </w:r>
          </w:p>
        </w:tc>
        <w:tc>
          <w:tcPr>
            <w:tcW w:w="2131"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5CF9A946" w14:textId="77777777" w:rsidR="007D1315" w:rsidRPr="007D1315" w:rsidRDefault="007D1315" w:rsidP="007D1315">
            <w:pPr>
              <w:widowControl/>
              <w:rPr>
                <w:kern w:val="0"/>
                <w:szCs w:val="24"/>
              </w:rPr>
            </w:pPr>
            <w:r w:rsidRPr="007D1315">
              <w:rPr>
                <w:rFonts w:ascii="宋体" w:hAnsi="宋体" w:hint="eastAsia"/>
                <w:kern w:val="0"/>
                <w:sz w:val="21"/>
                <w:szCs w:val="21"/>
              </w:rPr>
              <w:t>长度</w:t>
            </w:r>
          </w:p>
        </w:tc>
      </w:tr>
      <w:tr w:rsidR="007D1315" w:rsidRPr="007D1315" w14:paraId="4ED798EA" w14:textId="77777777">
        <w:tc>
          <w:tcPr>
            <w:tcW w:w="213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251F438" w14:textId="77777777" w:rsidR="007D1315" w:rsidRPr="007D1315" w:rsidRDefault="007D1315" w:rsidP="007D1315">
            <w:pPr>
              <w:widowControl/>
              <w:rPr>
                <w:kern w:val="0"/>
                <w:szCs w:val="24"/>
              </w:rPr>
            </w:pPr>
            <w:r w:rsidRPr="007D1315">
              <w:rPr>
                <w:kern w:val="0"/>
                <w:sz w:val="21"/>
                <w:szCs w:val="21"/>
              </w:rPr>
              <w:t>Result</w:t>
            </w:r>
          </w:p>
        </w:tc>
        <w:tc>
          <w:tcPr>
            <w:tcW w:w="2130" w:type="dxa"/>
            <w:tcBorders>
              <w:top w:val="nil"/>
              <w:left w:val="nil"/>
              <w:bottom w:val="single" w:sz="8" w:space="0" w:color="000000"/>
              <w:right w:val="single" w:sz="8" w:space="0" w:color="000000"/>
            </w:tcBorders>
            <w:tcMar>
              <w:top w:w="0" w:type="dxa"/>
              <w:left w:w="108" w:type="dxa"/>
              <w:bottom w:w="0" w:type="dxa"/>
              <w:right w:w="108" w:type="dxa"/>
            </w:tcMar>
          </w:tcPr>
          <w:p w14:paraId="2D12F7C3" w14:textId="77777777" w:rsidR="007D1315" w:rsidRPr="007D1315" w:rsidRDefault="007D1315" w:rsidP="007D1315">
            <w:pPr>
              <w:widowControl/>
              <w:rPr>
                <w:kern w:val="0"/>
                <w:szCs w:val="24"/>
              </w:rPr>
            </w:pPr>
            <w:r w:rsidRPr="007D1315">
              <w:rPr>
                <w:kern w:val="0"/>
                <w:sz w:val="21"/>
                <w:szCs w:val="21"/>
              </w:rPr>
              <w:t>0</w:t>
            </w:r>
            <w:r w:rsidRPr="007D1315">
              <w:rPr>
                <w:rFonts w:ascii="宋体" w:hAnsi="宋体" w:hint="eastAsia"/>
                <w:kern w:val="0"/>
                <w:sz w:val="21"/>
                <w:szCs w:val="21"/>
              </w:rPr>
              <w:t>：成功</w:t>
            </w:r>
          </w:p>
        </w:tc>
        <w:tc>
          <w:tcPr>
            <w:tcW w:w="2131" w:type="dxa"/>
            <w:tcBorders>
              <w:top w:val="nil"/>
              <w:left w:val="nil"/>
              <w:bottom w:val="single" w:sz="8" w:space="0" w:color="000000"/>
              <w:right w:val="single" w:sz="8" w:space="0" w:color="000000"/>
            </w:tcBorders>
            <w:tcMar>
              <w:top w:w="0" w:type="dxa"/>
              <w:left w:w="108" w:type="dxa"/>
              <w:bottom w:w="0" w:type="dxa"/>
              <w:right w:w="108" w:type="dxa"/>
            </w:tcMar>
          </w:tcPr>
          <w:p w14:paraId="4BB7D180" w14:textId="77777777" w:rsidR="007D1315" w:rsidRPr="007D1315" w:rsidRDefault="007D1315" w:rsidP="007D1315">
            <w:pPr>
              <w:widowControl/>
              <w:rPr>
                <w:kern w:val="0"/>
                <w:szCs w:val="24"/>
              </w:rPr>
            </w:pPr>
            <w:proofErr w:type="spellStart"/>
            <w:r w:rsidRPr="007D1315">
              <w:rPr>
                <w:kern w:val="0"/>
                <w:sz w:val="21"/>
                <w:szCs w:val="21"/>
              </w:rPr>
              <w:t>Int</w:t>
            </w:r>
            <w:proofErr w:type="spellEnd"/>
          </w:p>
        </w:tc>
        <w:tc>
          <w:tcPr>
            <w:tcW w:w="2131" w:type="dxa"/>
            <w:tcBorders>
              <w:top w:val="nil"/>
              <w:left w:val="nil"/>
              <w:bottom w:val="single" w:sz="8" w:space="0" w:color="000000"/>
              <w:right w:val="single" w:sz="8" w:space="0" w:color="000000"/>
            </w:tcBorders>
            <w:tcMar>
              <w:top w:w="0" w:type="dxa"/>
              <w:left w:w="108" w:type="dxa"/>
              <w:bottom w:w="0" w:type="dxa"/>
              <w:right w:w="108" w:type="dxa"/>
            </w:tcMar>
          </w:tcPr>
          <w:p w14:paraId="65ECF749" w14:textId="77777777" w:rsidR="007D1315" w:rsidRPr="007D1315" w:rsidRDefault="007D1315" w:rsidP="007D1315">
            <w:pPr>
              <w:widowControl/>
              <w:rPr>
                <w:kern w:val="0"/>
                <w:szCs w:val="24"/>
              </w:rPr>
            </w:pPr>
          </w:p>
        </w:tc>
      </w:tr>
      <w:tr w:rsidR="007D1315" w:rsidRPr="007D1315" w14:paraId="102DB69F" w14:textId="77777777">
        <w:tc>
          <w:tcPr>
            <w:tcW w:w="213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40122A57" w14:textId="77777777" w:rsidR="007D1315" w:rsidRPr="007D1315" w:rsidRDefault="007D1315" w:rsidP="007D1315">
            <w:pPr>
              <w:widowControl/>
              <w:rPr>
                <w:kern w:val="0"/>
                <w:szCs w:val="24"/>
              </w:rPr>
            </w:pPr>
            <w:proofErr w:type="spellStart"/>
            <w:r w:rsidRPr="007D1315">
              <w:rPr>
                <w:kern w:val="0"/>
                <w:sz w:val="21"/>
                <w:szCs w:val="21"/>
              </w:rPr>
              <w:t>ErrorDescription</w:t>
            </w:r>
            <w:proofErr w:type="spellEnd"/>
          </w:p>
        </w:tc>
        <w:tc>
          <w:tcPr>
            <w:tcW w:w="2130" w:type="dxa"/>
            <w:tcBorders>
              <w:top w:val="nil"/>
              <w:left w:val="nil"/>
              <w:bottom w:val="single" w:sz="8" w:space="0" w:color="000000"/>
              <w:right w:val="single" w:sz="8" w:space="0" w:color="000000"/>
            </w:tcBorders>
            <w:tcMar>
              <w:top w:w="0" w:type="dxa"/>
              <w:left w:w="108" w:type="dxa"/>
              <w:bottom w:w="0" w:type="dxa"/>
              <w:right w:w="108" w:type="dxa"/>
            </w:tcMar>
          </w:tcPr>
          <w:p w14:paraId="13EF2393" w14:textId="77777777" w:rsidR="007D1315" w:rsidRPr="007D1315" w:rsidRDefault="007D1315" w:rsidP="007D1315">
            <w:pPr>
              <w:widowControl/>
              <w:rPr>
                <w:kern w:val="0"/>
                <w:szCs w:val="24"/>
              </w:rPr>
            </w:pPr>
            <w:r w:rsidRPr="007D1315">
              <w:rPr>
                <w:rFonts w:ascii="宋体" w:hAnsi="宋体" w:hint="eastAsia"/>
                <w:kern w:val="0"/>
                <w:sz w:val="21"/>
                <w:szCs w:val="21"/>
              </w:rPr>
              <w:t>错误描述</w:t>
            </w:r>
          </w:p>
          <w:p w14:paraId="58347B51" w14:textId="77777777" w:rsidR="007D1315" w:rsidRPr="007D1315" w:rsidRDefault="007D1315" w:rsidP="007D1315">
            <w:pPr>
              <w:widowControl/>
              <w:rPr>
                <w:kern w:val="0"/>
                <w:szCs w:val="24"/>
              </w:rPr>
            </w:pPr>
            <w:r w:rsidRPr="007D1315">
              <w:rPr>
                <w:rFonts w:ascii="宋体" w:hAnsi="宋体" w:hint="eastAsia"/>
                <w:kern w:val="0"/>
                <w:sz w:val="21"/>
                <w:szCs w:val="21"/>
              </w:rPr>
              <w:t>无错时为空</w:t>
            </w:r>
          </w:p>
        </w:tc>
        <w:tc>
          <w:tcPr>
            <w:tcW w:w="2131" w:type="dxa"/>
            <w:tcBorders>
              <w:top w:val="nil"/>
              <w:left w:val="nil"/>
              <w:bottom w:val="single" w:sz="8" w:space="0" w:color="000000"/>
              <w:right w:val="single" w:sz="8" w:space="0" w:color="000000"/>
            </w:tcBorders>
            <w:tcMar>
              <w:top w:w="0" w:type="dxa"/>
              <w:left w:w="108" w:type="dxa"/>
              <w:bottom w:w="0" w:type="dxa"/>
              <w:right w:w="108" w:type="dxa"/>
            </w:tcMar>
          </w:tcPr>
          <w:p w14:paraId="706BC61D" w14:textId="77777777" w:rsidR="007D1315" w:rsidRPr="007D1315" w:rsidRDefault="007D1315" w:rsidP="007D1315">
            <w:pPr>
              <w:widowControl/>
              <w:rPr>
                <w:kern w:val="0"/>
                <w:szCs w:val="24"/>
              </w:rPr>
            </w:pPr>
            <w:r w:rsidRPr="007D1315">
              <w:rPr>
                <w:kern w:val="0"/>
                <w:sz w:val="21"/>
                <w:szCs w:val="21"/>
              </w:rPr>
              <w:t>String</w:t>
            </w:r>
          </w:p>
        </w:tc>
        <w:tc>
          <w:tcPr>
            <w:tcW w:w="2131" w:type="dxa"/>
            <w:tcBorders>
              <w:top w:val="nil"/>
              <w:left w:val="nil"/>
              <w:bottom w:val="single" w:sz="8" w:space="0" w:color="000000"/>
              <w:right w:val="single" w:sz="8" w:space="0" w:color="000000"/>
            </w:tcBorders>
            <w:tcMar>
              <w:top w:w="0" w:type="dxa"/>
              <w:left w:w="108" w:type="dxa"/>
              <w:bottom w:w="0" w:type="dxa"/>
              <w:right w:w="108" w:type="dxa"/>
            </w:tcMar>
          </w:tcPr>
          <w:p w14:paraId="719C31C1" w14:textId="77777777" w:rsidR="007D1315" w:rsidRPr="007D1315" w:rsidRDefault="007D1315" w:rsidP="007D1315">
            <w:pPr>
              <w:widowControl/>
              <w:rPr>
                <w:kern w:val="0"/>
                <w:szCs w:val="24"/>
              </w:rPr>
            </w:pPr>
          </w:p>
        </w:tc>
      </w:tr>
      <w:tr w:rsidR="007D1315" w:rsidRPr="007D1315" w14:paraId="4A156FBB" w14:textId="77777777">
        <w:tc>
          <w:tcPr>
            <w:tcW w:w="213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44C3AED4" w14:textId="77777777" w:rsidR="007D1315" w:rsidRPr="007D1315" w:rsidRDefault="007D1315" w:rsidP="007D1315">
            <w:pPr>
              <w:widowControl/>
              <w:rPr>
                <w:kern w:val="0"/>
                <w:szCs w:val="24"/>
              </w:rPr>
            </w:pPr>
            <w:proofErr w:type="spellStart"/>
            <w:r w:rsidRPr="007D1315">
              <w:rPr>
                <w:kern w:val="0"/>
                <w:sz w:val="21"/>
                <w:szCs w:val="21"/>
              </w:rPr>
              <w:t>PUserID</w:t>
            </w:r>
            <w:proofErr w:type="spellEnd"/>
          </w:p>
        </w:tc>
        <w:tc>
          <w:tcPr>
            <w:tcW w:w="2130" w:type="dxa"/>
            <w:tcBorders>
              <w:top w:val="nil"/>
              <w:left w:val="nil"/>
              <w:bottom w:val="single" w:sz="8" w:space="0" w:color="000000"/>
              <w:right w:val="single" w:sz="8" w:space="0" w:color="000000"/>
            </w:tcBorders>
            <w:tcMar>
              <w:top w:w="0" w:type="dxa"/>
              <w:left w:w="108" w:type="dxa"/>
              <w:bottom w:w="0" w:type="dxa"/>
              <w:right w:w="108" w:type="dxa"/>
            </w:tcMar>
          </w:tcPr>
          <w:p w14:paraId="2216D648" w14:textId="77777777" w:rsidR="007D1315" w:rsidRPr="007D1315" w:rsidRDefault="007D1315" w:rsidP="007D1315">
            <w:pPr>
              <w:widowControl/>
              <w:rPr>
                <w:kern w:val="0"/>
                <w:szCs w:val="24"/>
              </w:rPr>
            </w:pPr>
            <w:r w:rsidRPr="007D1315">
              <w:rPr>
                <w:kern w:val="0"/>
                <w:sz w:val="21"/>
                <w:szCs w:val="21"/>
              </w:rPr>
              <w:t>Passport</w:t>
            </w:r>
            <w:r w:rsidRPr="007D1315">
              <w:rPr>
                <w:rFonts w:ascii="宋体" w:hAnsi="宋体" w:hint="eastAsia"/>
                <w:kern w:val="0"/>
                <w:sz w:val="21"/>
                <w:szCs w:val="21"/>
              </w:rPr>
              <w:t>用户</w:t>
            </w:r>
            <w:r w:rsidRPr="007D1315">
              <w:rPr>
                <w:kern w:val="0"/>
                <w:sz w:val="21"/>
                <w:szCs w:val="21"/>
              </w:rPr>
              <w:t>ID</w:t>
            </w:r>
          </w:p>
        </w:tc>
        <w:tc>
          <w:tcPr>
            <w:tcW w:w="2131" w:type="dxa"/>
            <w:tcBorders>
              <w:top w:val="nil"/>
              <w:left w:val="nil"/>
              <w:bottom w:val="single" w:sz="8" w:space="0" w:color="000000"/>
              <w:right w:val="single" w:sz="8" w:space="0" w:color="000000"/>
            </w:tcBorders>
            <w:tcMar>
              <w:top w:w="0" w:type="dxa"/>
              <w:left w:w="108" w:type="dxa"/>
              <w:bottom w:w="0" w:type="dxa"/>
              <w:right w:w="108" w:type="dxa"/>
            </w:tcMar>
          </w:tcPr>
          <w:p w14:paraId="612744C6" w14:textId="77777777" w:rsidR="007D1315" w:rsidRPr="007D1315" w:rsidRDefault="007D1315" w:rsidP="007D1315">
            <w:pPr>
              <w:widowControl/>
              <w:rPr>
                <w:kern w:val="0"/>
                <w:szCs w:val="24"/>
              </w:rPr>
            </w:pPr>
            <w:r w:rsidRPr="007D1315">
              <w:rPr>
                <w:kern w:val="0"/>
                <w:sz w:val="21"/>
                <w:szCs w:val="21"/>
              </w:rPr>
              <w:t>String</w:t>
            </w:r>
          </w:p>
        </w:tc>
        <w:tc>
          <w:tcPr>
            <w:tcW w:w="2131" w:type="dxa"/>
            <w:tcBorders>
              <w:top w:val="nil"/>
              <w:left w:val="nil"/>
              <w:bottom w:val="single" w:sz="8" w:space="0" w:color="000000"/>
              <w:right w:val="single" w:sz="8" w:space="0" w:color="000000"/>
            </w:tcBorders>
            <w:tcMar>
              <w:top w:w="0" w:type="dxa"/>
              <w:left w:w="108" w:type="dxa"/>
              <w:bottom w:w="0" w:type="dxa"/>
              <w:right w:w="108" w:type="dxa"/>
            </w:tcMar>
          </w:tcPr>
          <w:p w14:paraId="3A8637BF" w14:textId="77777777" w:rsidR="007D1315" w:rsidRPr="007D1315" w:rsidRDefault="007D1315" w:rsidP="007D1315">
            <w:pPr>
              <w:widowControl/>
              <w:rPr>
                <w:kern w:val="0"/>
                <w:szCs w:val="24"/>
              </w:rPr>
            </w:pPr>
          </w:p>
        </w:tc>
      </w:tr>
      <w:tr w:rsidR="007D1315" w:rsidRPr="007D1315" w14:paraId="7607784F" w14:textId="77777777">
        <w:tc>
          <w:tcPr>
            <w:tcW w:w="213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336C2E81" w14:textId="77777777" w:rsidR="007D1315" w:rsidRPr="007D1315" w:rsidRDefault="007D1315" w:rsidP="007D1315">
            <w:pPr>
              <w:widowControl/>
              <w:rPr>
                <w:kern w:val="0"/>
                <w:szCs w:val="24"/>
              </w:rPr>
            </w:pPr>
            <w:proofErr w:type="spellStart"/>
            <w:r w:rsidRPr="007D1315">
              <w:rPr>
                <w:kern w:val="0"/>
                <w:sz w:val="21"/>
                <w:szCs w:val="21"/>
              </w:rPr>
              <w:t>PUserName</w:t>
            </w:r>
            <w:proofErr w:type="spellEnd"/>
          </w:p>
        </w:tc>
        <w:tc>
          <w:tcPr>
            <w:tcW w:w="2130" w:type="dxa"/>
            <w:tcBorders>
              <w:top w:val="nil"/>
              <w:left w:val="nil"/>
              <w:bottom w:val="single" w:sz="8" w:space="0" w:color="000000"/>
              <w:right w:val="single" w:sz="8" w:space="0" w:color="000000"/>
            </w:tcBorders>
            <w:tcMar>
              <w:top w:w="0" w:type="dxa"/>
              <w:left w:w="108" w:type="dxa"/>
              <w:bottom w:w="0" w:type="dxa"/>
              <w:right w:w="108" w:type="dxa"/>
            </w:tcMar>
          </w:tcPr>
          <w:p w14:paraId="5840CEF9" w14:textId="77777777" w:rsidR="007D1315" w:rsidRPr="007D1315" w:rsidRDefault="007D1315" w:rsidP="007D1315">
            <w:pPr>
              <w:widowControl/>
              <w:rPr>
                <w:kern w:val="0"/>
                <w:szCs w:val="24"/>
              </w:rPr>
            </w:pPr>
            <w:r w:rsidRPr="007D1315">
              <w:rPr>
                <w:kern w:val="0"/>
                <w:sz w:val="21"/>
                <w:szCs w:val="21"/>
              </w:rPr>
              <w:t>Passport</w:t>
            </w:r>
            <w:r w:rsidRPr="007D1315">
              <w:rPr>
                <w:rFonts w:ascii="宋体" w:hAnsi="宋体" w:hint="eastAsia"/>
                <w:kern w:val="0"/>
                <w:sz w:val="21"/>
                <w:szCs w:val="21"/>
              </w:rPr>
              <w:t>用户名</w:t>
            </w:r>
          </w:p>
        </w:tc>
        <w:tc>
          <w:tcPr>
            <w:tcW w:w="2131" w:type="dxa"/>
            <w:tcBorders>
              <w:top w:val="nil"/>
              <w:left w:val="nil"/>
              <w:bottom w:val="single" w:sz="8" w:space="0" w:color="000000"/>
              <w:right w:val="single" w:sz="8" w:space="0" w:color="000000"/>
            </w:tcBorders>
            <w:tcMar>
              <w:top w:w="0" w:type="dxa"/>
              <w:left w:w="108" w:type="dxa"/>
              <w:bottom w:w="0" w:type="dxa"/>
              <w:right w:w="108" w:type="dxa"/>
            </w:tcMar>
          </w:tcPr>
          <w:p w14:paraId="49510491" w14:textId="77777777" w:rsidR="007D1315" w:rsidRPr="007D1315" w:rsidRDefault="007D1315" w:rsidP="007D1315">
            <w:pPr>
              <w:widowControl/>
              <w:rPr>
                <w:kern w:val="0"/>
                <w:szCs w:val="24"/>
              </w:rPr>
            </w:pPr>
            <w:r w:rsidRPr="007D1315">
              <w:rPr>
                <w:kern w:val="0"/>
                <w:sz w:val="21"/>
                <w:szCs w:val="21"/>
              </w:rPr>
              <w:t>String</w:t>
            </w:r>
          </w:p>
        </w:tc>
        <w:tc>
          <w:tcPr>
            <w:tcW w:w="2131" w:type="dxa"/>
            <w:tcBorders>
              <w:top w:val="nil"/>
              <w:left w:val="nil"/>
              <w:bottom w:val="single" w:sz="8" w:space="0" w:color="000000"/>
              <w:right w:val="single" w:sz="8" w:space="0" w:color="000000"/>
            </w:tcBorders>
            <w:tcMar>
              <w:top w:w="0" w:type="dxa"/>
              <w:left w:w="108" w:type="dxa"/>
              <w:bottom w:w="0" w:type="dxa"/>
              <w:right w:w="108" w:type="dxa"/>
            </w:tcMar>
          </w:tcPr>
          <w:p w14:paraId="44290DE9" w14:textId="77777777" w:rsidR="007D1315" w:rsidRPr="007D1315" w:rsidRDefault="007D1315" w:rsidP="007D1315">
            <w:pPr>
              <w:widowControl/>
              <w:rPr>
                <w:kern w:val="0"/>
                <w:szCs w:val="24"/>
              </w:rPr>
            </w:pPr>
          </w:p>
        </w:tc>
      </w:tr>
      <w:tr w:rsidR="007D1315" w:rsidRPr="007D1315" w14:paraId="68767875" w14:textId="77777777">
        <w:tc>
          <w:tcPr>
            <w:tcW w:w="213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79F78A5" w14:textId="77777777" w:rsidR="007D1315" w:rsidRPr="007D1315" w:rsidRDefault="007D1315" w:rsidP="007D1315">
            <w:pPr>
              <w:widowControl/>
              <w:rPr>
                <w:kern w:val="0"/>
                <w:szCs w:val="24"/>
              </w:rPr>
            </w:pPr>
            <w:proofErr w:type="spellStart"/>
            <w:r w:rsidRPr="007D1315">
              <w:rPr>
                <w:kern w:val="0"/>
                <w:sz w:val="21"/>
                <w:szCs w:val="21"/>
              </w:rPr>
              <w:lastRenderedPageBreak/>
              <w:t>PUserAlias</w:t>
            </w:r>
            <w:proofErr w:type="spellEnd"/>
          </w:p>
        </w:tc>
        <w:tc>
          <w:tcPr>
            <w:tcW w:w="2130" w:type="dxa"/>
            <w:tcBorders>
              <w:top w:val="nil"/>
              <w:left w:val="nil"/>
              <w:bottom w:val="single" w:sz="8" w:space="0" w:color="000000"/>
              <w:right w:val="single" w:sz="8" w:space="0" w:color="000000"/>
            </w:tcBorders>
            <w:tcMar>
              <w:top w:w="0" w:type="dxa"/>
              <w:left w:w="108" w:type="dxa"/>
              <w:bottom w:w="0" w:type="dxa"/>
              <w:right w:w="108" w:type="dxa"/>
            </w:tcMar>
          </w:tcPr>
          <w:p w14:paraId="5BE414DA" w14:textId="77777777" w:rsidR="007D1315" w:rsidRPr="007D1315" w:rsidRDefault="007D1315" w:rsidP="007D1315">
            <w:pPr>
              <w:widowControl/>
              <w:rPr>
                <w:kern w:val="0"/>
                <w:szCs w:val="24"/>
              </w:rPr>
            </w:pPr>
            <w:r w:rsidRPr="007D1315">
              <w:rPr>
                <w:kern w:val="0"/>
                <w:sz w:val="21"/>
                <w:szCs w:val="21"/>
              </w:rPr>
              <w:t>Passport</w:t>
            </w:r>
            <w:r w:rsidRPr="007D1315">
              <w:rPr>
                <w:rFonts w:ascii="宋体" w:hAnsi="宋体" w:hint="eastAsia"/>
                <w:kern w:val="0"/>
                <w:sz w:val="21"/>
                <w:szCs w:val="21"/>
              </w:rPr>
              <w:t>用户别名</w:t>
            </w:r>
          </w:p>
        </w:tc>
        <w:tc>
          <w:tcPr>
            <w:tcW w:w="2131" w:type="dxa"/>
            <w:tcBorders>
              <w:top w:val="nil"/>
              <w:left w:val="nil"/>
              <w:bottom w:val="single" w:sz="8" w:space="0" w:color="000000"/>
              <w:right w:val="single" w:sz="8" w:space="0" w:color="000000"/>
            </w:tcBorders>
            <w:tcMar>
              <w:top w:w="0" w:type="dxa"/>
              <w:left w:w="108" w:type="dxa"/>
              <w:bottom w:w="0" w:type="dxa"/>
              <w:right w:w="108" w:type="dxa"/>
            </w:tcMar>
          </w:tcPr>
          <w:p w14:paraId="5800D0E7" w14:textId="77777777" w:rsidR="007D1315" w:rsidRPr="007D1315" w:rsidRDefault="007D1315" w:rsidP="007D1315">
            <w:pPr>
              <w:widowControl/>
              <w:rPr>
                <w:kern w:val="0"/>
                <w:szCs w:val="24"/>
              </w:rPr>
            </w:pPr>
            <w:r w:rsidRPr="007D1315">
              <w:rPr>
                <w:kern w:val="0"/>
                <w:sz w:val="21"/>
                <w:szCs w:val="21"/>
              </w:rPr>
              <w:t>String</w:t>
            </w:r>
          </w:p>
        </w:tc>
        <w:tc>
          <w:tcPr>
            <w:tcW w:w="2131" w:type="dxa"/>
            <w:tcBorders>
              <w:top w:val="nil"/>
              <w:left w:val="nil"/>
              <w:bottom w:val="single" w:sz="8" w:space="0" w:color="000000"/>
              <w:right w:val="single" w:sz="8" w:space="0" w:color="000000"/>
            </w:tcBorders>
            <w:tcMar>
              <w:top w:w="0" w:type="dxa"/>
              <w:left w:w="108" w:type="dxa"/>
              <w:bottom w:w="0" w:type="dxa"/>
              <w:right w:w="108" w:type="dxa"/>
            </w:tcMar>
          </w:tcPr>
          <w:p w14:paraId="325B025D" w14:textId="77777777" w:rsidR="007D1315" w:rsidRPr="007D1315" w:rsidRDefault="007D1315" w:rsidP="007D1315">
            <w:pPr>
              <w:widowControl/>
              <w:rPr>
                <w:kern w:val="0"/>
                <w:szCs w:val="24"/>
              </w:rPr>
            </w:pPr>
          </w:p>
        </w:tc>
      </w:tr>
      <w:tr w:rsidR="007D1315" w:rsidRPr="007D1315" w14:paraId="0EFB3EF2" w14:textId="77777777">
        <w:tc>
          <w:tcPr>
            <w:tcW w:w="213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23F81612" w14:textId="77777777" w:rsidR="007D1315" w:rsidRPr="007D1315" w:rsidRDefault="007D1315" w:rsidP="007D1315">
            <w:pPr>
              <w:widowControl/>
              <w:rPr>
                <w:kern w:val="0"/>
                <w:szCs w:val="24"/>
              </w:rPr>
            </w:pPr>
            <w:proofErr w:type="spellStart"/>
            <w:r w:rsidRPr="007D1315">
              <w:rPr>
                <w:kern w:val="0"/>
                <w:sz w:val="21"/>
                <w:szCs w:val="21"/>
              </w:rPr>
              <w:t>ProvinceID</w:t>
            </w:r>
            <w:proofErr w:type="spellEnd"/>
          </w:p>
        </w:tc>
        <w:tc>
          <w:tcPr>
            <w:tcW w:w="2130" w:type="dxa"/>
            <w:tcBorders>
              <w:top w:val="nil"/>
              <w:left w:val="nil"/>
              <w:bottom w:val="single" w:sz="8" w:space="0" w:color="000000"/>
              <w:right w:val="single" w:sz="8" w:space="0" w:color="000000"/>
            </w:tcBorders>
            <w:tcMar>
              <w:top w:w="0" w:type="dxa"/>
              <w:left w:w="108" w:type="dxa"/>
              <w:bottom w:w="0" w:type="dxa"/>
              <w:right w:w="108" w:type="dxa"/>
            </w:tcMar>
          </w:tcPr>
          <w:p w14:paraId="7F7363C9" w14:textId="77777777" w:rsidR="007D1315" w:rsidRPr="007D1315" w:rsidRDefault="007D1315" w:rsidP="007D1315">
            <w:pPr>
              <w:widowControl/>
              <w:rPr>
                <w:kern w:val="0"/>
                <w:szCs w:val="24"/>
              </w:rPr>
            </w:pPr>
            <w:r w:rsidRPr="007D1315">
              <w:rPr>
                <w:rFonts w:ascii="宋体" w:hAnsi="宋体" w:hint="eastAsia"/>
                <w:kern w:val="0"/>
                <w:sz w:val="21"/>
                <w:szCs w:val="21"/>
              </w:rPr>
              <w:t>用户的归属省</w:t>
            </w:r>
          </w:p>
        </w:tc>
        <w:tc>
          <w:tcPr>
            <w:tcW w:w="2131" w:type="dxa"/>
            <w:tcBorders>
              <w:top w:val="nil"/>
              <w:left w:val="nil"/>
              <w:bottom w:val="single" w:sz="8" w:space="0" w:color="000000"/>
              <w:right w:val="single" w:sz="8" w:space="0" w:color="000000"/>
            </w:tcBorders>
            <w:tcMar>
              <w:top w:w="0" w:type="dxa"/>
              <w:left w:w="108" w:type="dxa"/>
              <w:bottom w:w="0" w:type="dxa"/>
              <w:right w:w="108" w:type="dxa"/>
            </w:tcMar>
          </w:tcPr>
          <w:p w14:paraId="08C81F84" w14:textId="77777777" w:rsidR="007D1315" w:rsidRPr="007D1315" w:rsidRDefault="007D1315" w:rsidP="007D1315">
            <w:pPr>
              <w:widowControl/>
              <w:rPr>
                <w:kern w:val="0"/>
                <w:szCs w:val="24"/>
              </w:rPr>
            </w:pPr>
            <w:r w:rsidRPr="007D1315">
              <w:rPr>
                <w:kern w:val="0"/>
                <w:sz w:val="21"/>
                <w:szCs w:val="21"/>
              </w:rPr>
              <w:t>String</w:t>
            </w:r>
          </w:p>
        </w:tc>
        <w:tc>
          <w:tcPr>
            <w:tcW w:w="2131" w:type="dxa"/>
            <w:tcBorders>
              <w:top w:val="nil"/>
              <w:left w:val="nil"/>
              <w:bottom w:val="single" w:sz="8" w:space="0" w:color="000000"/>
              <w:right w:val="single" w:sz="8" w:space="0" w:color="000000"/>
            </w:tcBorders>
            <w:tcMar>
              <w:top w:w="0" w:type="dxa"/>
              <w:left w:w="108" w:type="dxa"/>
              <w:bottom w:w="0" w:type="dxa"/>
              <w:right w:w="108" w:type="dxa"/>
            </w:tcMar>
          </w:tcPr>
          <w:p w14:paraId="006DCA6C" w14:textId="77777777" w:rsidR="007D1315" w:rsidRPr="007D1315" w:rsidRDefault="007D1315" w:rsidP="007D1315">
            <w:pPr>
              <w:widowControl/>
              <w:rPr>
                <w:kern w:val="0"/>
                <w:szCs w:val="24"/>
              </w:rPr>
            </w:pPr>
          </w:p>
        </w:tc>
      </w:tr>
      <w:tr w:rsidR="007D1315" w:rsidRPr="007D1315" w14:paraId="6880FBE1" w14:textId="77777777">
        <w:tc>
          <w:tcPr>
            <w:tcW w:w="213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7AA75BF" w14:textId="77777777" w:rsidR="007D1315" w:rsidRPr="007D1315" w:rsidRDefault="007D1315" w:rsidP="007D1315">
            <w:pPr>
              <w:widowControl/>
              <w:rPr>
                <w:kern w:val="0"/>
                <w:szCs w:val="24"/>
              </w:rPr>
            </w:pPr>
            <w:proofErr w:type="spellStart"/>
            <w:r w:rsidRPr="007D1315">
              <w:rPr>
                <w:kern w:val="0"/>
                <w:sz w:val="21"/>
                <w:szCs w:val="21"/>
              </w:rPr>
              <w:t>CityCode</w:t>
            </w:r>
            <w:proofErr w:type="spellEnd"/>
          </w:p>
        </w:tc>
        <w:tc>
          <w:tcPr>
            <w:tcW w:w="2130" w:type="dxa"/>
            <w:tcBorders>
              <w:top w:val="nil"/>
              <w:left w:val="nil"/>
              <w:bottom w:val="single" w:sz="8" w:space="0" w:color="000000"/>
              <w:right w:val="single" w:sz="8" w:space="0" w:color="000000"/>
            </w:tcBorders>
            <w:tcMar>
              <w:top w:w="0" w:type="dxa"/>
              <w:left w:w="108" w:type="dxa"/>
              <w:bottom w:w="0" w:type="dxa"/>
              <w:right w:w="108" w:type="dxa"/>
            </w:tcMar>
          </w:tcPr>
          <w:p w14:paraId="41740FB1" w14:textId="77777777" w:rsidR="007D1315" w:rsidRPr="007D1315" w:rsidRDefault="007D1315" w:rsidP="007D1315">
            <w:pPr>
              <w:widowControl/>
              <w:rPr>
                <w:kern w:val="0"/>
                <w:szCs w:val="24"/>
              </w:rPr>
            </w:pPr>
            <w:r w:rsidRPr="007D1315">
              <w:rPr>
                <w:rFonts w:ascii="宋体" w:hAnsi="宋体" w:hint="eastAsia"/>
                <w:kern w:val="0"/>
                <w:sz w:val="21"/>
                <w:szCs w:val="21"/>
              </w:rPr>
              <w:t>用户归属地市</w:t>
            </w:r>
          </w:p>
        </w:tc>
        <w:tc>
          <w:tcPr>
            <w:tcW w:w="2131" w:type="dxa"/>
            <w:tcBorders>
              <w:top w:val="nil"/>
              <w:left w:val="nil"/>
              <w:bottom w:val="single" w:sz="8" w:space="0" w:color="000000"/>
              <w:right w:val="single" w:sz="8" w:space="0" w:color="000000"/>
            </w:tcBorders>
            <w:tcMar>
              <w:top w:w="0" w:type="dxa"/>
              <w:left w:w="108" w:type="dxa"/>
              <w:bottom w:w="0" w:type="dxa"/>
              <w:right w:w="108" w:type="dxa"/>
            </w:tcMar>
          </w:tcPr>
          <w:p w14:paraId="1C8ADFA8" w14:textId="77777777" w:rsidR="007D1315" w:rsidRPr="007D1315" w:rsidRDefault="007D1315" w:rsidP="007D1315">
            <w:pPr>
              <w:widowControl/>
              <w:rPr>
                <w:kern w:val="0"/>
                <w:szCs w:val="24"/>
              </w:rPr>
            </w:pPr>
            <w:r w:rsidRPr="007D1315">
              <w:rPr>
                <w:kern w:val="0"/>
                <w:sz w:val="21"/>
                <w:szCs w:val="21"/>
              </w:rPr>
              <w:t>String</w:t>
            </w:r>
          </w:p>
        </w:tc>
        <w:tc>
          <w:tcPr>
            <w:tcW w:w="2131" w:type="dxa"/>
            <w:tcBorders>
              <w:top w:val="nil"/>
              <w:left w:val="nil"/>
              <w:bottom w:val="single" w:sz="8" w:space="0" w:color="000000"/>
              <w:right w:val="single" w:sz="8" w:space="0" w:color="000000"/>
            </w:tcBorders>
            <w:tcMar>
              <w:top w:w="0" w:type="dxa"/>
              <w:left w:w="108" w:type="dxa"/>
              <w:bottom w:w="0" w:type="dxa"/>
              <w:right w:w="108" w:type="dxa"/>
            </w:tcMar>
          </w:tcPr>
          <w:p w14:paraId="16B2E828" w14:textId="77777777" w:rsidR="007D1315" w:rsidRPr="007D1315" w:rsidRDefault="007D1315" w:rsidP="007D1315">
            <w:pPr>
              <w:widowControl/>
              <w:rPr>
                <w:kern w:val="0"/>
                <w:szCs w:val="24"/>
              </w:rPr>
            </w:pPr>
          </w:p>
        </w:tc>
      </w:tr>
      <w:tr w:rsidR="007D1315" w:rsidRPr="007D1315" w14:paraId="647F80D9" w14:textId="77777777">
        <w:tc>
          <w:tcPr>
            <w:tcW w:w="213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374BCD2B" w14:textId="77777777" w:rsidR="007D1315" w:rsidRPr="007D1315" w:rsidRDefault="007D1315" w:rsidP="007D1315">
            <w:pPr>
              <w:widowControl/>
              <w:rPr>
                <w:kern w:val="0"/>
                <w:sz w:val="21"/>
                <w:szCs w:val="21"/>
              </w:rPr>
            </w:pPr>
            <w:proofErr w:type="spellStart"/>
            <w:r w:rsidRPr="007D1315">
              <w:rPr>
                <w:kern w:val="0"/>
                <w:sz w:val="21"/>
                <w:szCs w:val="21"/>
              </w:rPr>
              <w:t>BindType</w:t>
            </w:r>
            <w:proofErr w:type="spellEnd"/>
          </w:p>
        </w:tc>
        <w:tc>
          <w:tcPr>
            <w:tcW w:w="2130" w:type="dxa"/>
            <w:tcBorders>
              <w:top w:val="nil"/>
              <w:left w:val="nil"/>
              <w:bottom w:val="single" w:sz="8" w:space="0" w:color="000000"/>
              <w:right w:val="single" w:sz="8" w:space="0" w:color="000000"/>
            </w:tcBorders>
            <w:tcMar>
              <w:top w:w="0" w:type="dxa"/>
              <w:left w:w="108" w:type="dxa"/>
              <w:bottom w:w="0" w:type="dxa"/>
              <w:right w:w="108" w:type="dxa"/>
            </w:tcMar>
          </w:tcPr>
          <w:p w14:paraId="720AA9B5" w14:textId="77777777" w:rsidR="007D1315" w:rsidRPr="007D1315" w:rsidRDefault="007D1315" w:rsidP="007D1315">
            <w:pPr>
              <w:widowControl/>
              <w:rPr>
                <w:kern w:val="0"/>
                <w:sz w:val="21"/>
                <w:szCs w:val="21"/>
              </w:rPr>
            </w:pPr>
            <w:r w:rsidRPr="007D1315">
              <w:rPr>
                <w:kern w:val="0"/>
                <w:sz w:val="21"/>
                <w:szCs w:val="21"/>
              </w:rPr>
              <w:t>0</w:t>
            </w:r>
            <w:r w:rsidRPr="007D1315">
              <w:rPr>
                <w:rFonts w:ascii="宋体" w:hAnsi="宋体" w:hint="eastAsia"/>
                <w:kern w:val="0"/>
                <w:sz w:val="21"/>
                <w:szCs w:val="21"/>
              </w:rPr>
              <w:t>：手机</w:t>
            </w:r>
          </w:p>
          <w:p w14:paraId="1E1D82B6" w14:textId="77777777" w:rsidR="007D1315" w:rsidRPr="007D1315" w:rsidRDefault="007D1315" w:rsidP="007D1315">
            <w:pPr>
              <w:widowControl/>
              <w:rPr>
                <w:kern w:val="0"/>
                <w:sz w:val="21"/>
                <w:szCs w:val="21"/>
              </w:rPr>
            </w:pPr>
            <w:r w:rsidRPr="007D1315">
              <w:rPr>
                <w:kern w:val="0"/>
                <w:sz w:val="21"/>
                <w:szCs w:val="21"/>
              </w:rPr>
              <w:t>1</w:t>
            </w:r>
            <w:r w:rsidRPr="007D1315">
              <w:rPr>
                <w:rFonts w:ascii="宋体" w:hAnsi="宋体" w:hint="eastAsia"/>
                <w:kern w:val="0"/>
                <w:sz w:val="21"/>
                <w:szCs w:val="21"/>
              </w:rPr>
              <w:t>：宽带</w:t>
            </w:r>
          </w:p>
          <w:p w14:paraId="6D2C40A1" w14:textId="77777777" w:rsidR="007D1315" w:rsidRPr="007D1315" w:rsidRDefault="007D1315" w:rsidP="007D1315">
            <w:pPr>
              <w:widowControl/>
              <w:rPr>
                <w:kern w:val="0"/>
                <w:sz w:val="21"/>
                <w:szCs w:val="21"/>
              </w:rPr>
            </w:pPr>
            <w:r w:rsidRPr="007D1315">
              <w:rPr>
                <w:kern w:val="0"/>
                <w:sz w:val="21"/>
                <w:szCs w:val="21"/>
              </w:rPr>
              <w:t>2</w:t>
            </w:r>
            <w:r w:rsidRPr="007D1315">
              <w:rPr>
                <w:rFonts w:ascii="宋体" w:hAnsi="宋体" w:hint="eastAsia"/>
                <w:kern w:val="0"/>
                <w:sz w:val="21"/>
                <w:szCs w:val="21"/>
              </w:rPr>
              <w:t>：固话</w:t>
            </w:r>
          </w:p>
        </w:tc>
        <w:tc>
          <w:tcPr>
            <w:tcW w:w="2131" w:type="dxa"/>
            <w:tcBorders>
              <w:top w:val="nil"/>
              <w:left w:val="nil"/>
              <w:bottom w:val="single" w:sz="8" w:space="0" w:color="000000"/>
              <w:right w:val="single" w:sz="8" w:space="0" w:color="000000"/>
            </w:tcBorders>
            <w:tcMar>
              <w:top w:w="0" w:type="dxa"/>
              <w:left w:w="108" w:type="dxa"/>
              <w:bottom w:w="0" w:type="dxa"/>
              <w:right w:w="108" w:type="dxa"/>
            </w:tcMar>
          </w:tcPr>
          <w:p w14:paraId="55B84963" w14:textId="77777777" w:rsidR="007D1315" w:rsidRPr="007D1315" w:rsidRDefault="007D1315" w:rsidP="007D1315">
            <w:pPr>
              <w:widowControl/>
              <w:rPr>
                <w:kern w:val="0"/>
                <w:sz w:val="21"/>
                <w:szCs w:val="21"/>
              </w:rPr>
            </w:pPr>
            <w:r w:rsidRPr="007D1315">
              <w:rPr>
                <w:kern w:val="0"/>
                <w:sz w:val="21"/>
                <w:szCs w:val="21"/>
              </w:rPr>
              <w:t>String</w:t>
            </w:r>
          </w:p>
        </w:tc>
        <w:tc>
          <w:tcPr>
            <w:tcW w:w="2131" w:type="dxa"/>
            <w:tcBorders>
              <w:top w:val="nil"/>
              <w:left w:val="nil"/>
              <w:bottom w:val="single" w:sz="8" w:space="0" w:color="000000"/>
              <w:right w:val="single" w:sz="8" w:space="0" w:color="000000"/>
            </w:tcBorders>
            <w:tcMar>
              <w:top w:w="0" w:type="dxa"/>
              <w:left w:w="108" w:type="dxa"/>
              <w:bottom w:w="0" w:type="dxa"/>
              <w:right w:w="108" w:type="dxa"/>
            </w:tcMar>
          </w:tcPr>
          <w:p w14:paraId="19E44032" w14:textId="77777777" w:rsidR="007D1315" w:rsidRPr="007D1315" w:rsidRDefault="007D1315" w:rsidP="007D1315">
            <w:pPr>
              <w:widowControl/>
              <w:rPr>
                <w:kern w:val="0"/>
                <w:szCs w:val="24"/>
              </w:rPr>
            </w:pPr>
          </w:p>
        </w:tc>
      </w:tr>
      <w:tr w:rsidR="007D1315" w:rsidRPr="007D1315" w14:paraId="495BA7D7" w14:textId="77777777">
        <w:tc>
          <w:tcPr>
            <w:tcW w:w="213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A7EF800" w14:textId="77777777" w:rsidR="007D1315" w:rsidRPr="007D1315" w:rsidRDefault="007D1315" w:rsidP="007D1315">
            <w:pPr>
              <w:widowControl/>
              <w:rPr>
                <w:kern w:val="0"/>
                <w:sz w:val="21"/>
                <w:szCs w:val="21"/>
              </w:rPr>
            </w:pPr>
            <w:proofErr w:type="spellStart"/>
            <w:r w:rsidRPr="007D1315">
              <w:rPr>
                <w:kern w:val="0"/>
                <w:sz w:val="21"/>
                <w:szCs w:val="21"/>
              </w:rPr>
              <w:t>BindAccount</w:t>
            </w:r>
            <w:proofErr w:type="spellEnd"/>
          </w:p>
        </w:tc>
        <w:tc>
          <w:tcPr>
            <w:tcW w:w="2130" w:type="dxa"/>
            <w:tcBorders>
              <w:top w:val="nil"/>
              <w:left w:val="nil"/>
              <w:bottom w:val="single" w:sz="8" w:space="0" w:color="000000"/>
              <w:right w:val="single" w:sz="8" w:space="0" w:color="000000"/>
            </w:tcBorders>
            <w:tcMar>
              <w:top w:w="0" w:type="dxa"/>
              <w:left w:w="108" w:type="dxa"/>
              <w:bottom w:w="0" w:type="dxa"/>
              <w:right w:w="108" w:type="dxa"/>
            </w:tcMar>
          </w:tcPr>
          <w:p w14:paraId="43FCD272" w14:textId="77777777" w:rsidR="007D1315" w:rsidRPr="007D1315" w:rsidRDefault="007D1315" w:rsidP="007D1315">
            <w:pPr>
              <w:widowControl/>
              <w:rPr>
                <w:kern w:val="0"/>
                <w:sz w:val="21"/>
                <w:szCs w:val="21"/>
              </w:rPr>
            </w:pPr>
            <w:r w:rsidRPr="007D1315">
              <w:rPr>
                <w:rFonts w:ascii="宋体" w:hAnsi="宋体" w:hint="eastAsia"/>
                <w:kern w:val="0"/>
                <w:sz w:val="21"/>
                <w:szCs w:val="21"/>
              </w:rPr>
              <w:t>手机帐号或宽带帐号或固话号码</w:t>
            </w:r>
          </w:p>
        </w:tc>
        <w:tc>
          <w:tcPr>
            <w:tcW w:w="2131" w:type="dxa"/>
            <w:tcBorders>
              <w:top w:val="nil"/>
              <w:left w:val="nil"/>
              <w:bottom w:val="single" w:sz="8" w:space="0" w:color="000000"/>
              <w:right w:val="single" w:sz="8" w:space="0" w:color="000000"/>
            </w:tcBorders>
            <w:tcMar>
              <w:top w:w="0" w:type="dxa"/>
              <w:left w:w="108" w:type="dxa"/>
              <w:bottom w:w="0" w:type="dxa"/>
              <w:right w:w="108" w:type="dxa"/>
            </w:tcMar>
          </w:tcPr>
          <w:p w14:paraId="55222CF7" w14:textId="77777777" w:rsidR="007D1315" w:rsidRPr="007D1315" w:rsidRDefault="007D1315" w:rsidP="007D1315">
            <w:pPr>
              <w:widowControl/>
              <w:rPr>
                <w:kern w:val="0"/>
                <w:sz w:val="21"/>
                <w:szCs w:val="21"/>
              </w:rPr>
            </w:pPr>
            <w:r w:rsidRPr="007D1315">
              <w:rPr>
                <w:kern w:val="0"/>
                <w:sz w:val="21"/>
                <w:szCs w:val="21"/>
              </w:rPr>
              <w:t>String</w:t>
            </w:r>
          </w:p>
        </w:tc>
        <w:tc>
          <w:tcPr>
            <w:tcW w:w="2131" w:type="dxa"/>
            <w:tcBorders>
              <w:top w:val="nil"/>
              <w:left w:val="nil"/>
              <w:bottom w:val="single" w:sz="8" w:space="0" w:color="000000"/>
              <w:right w:val="single" w:sz="8" w:space="0" w:color="000000"/>
            </w:tcBorders>
            <w:tcMar>
              <w:top w:w="0" w:type="dxa"/>
              <w:left w:w="108" w:type="dxa"/>
              <w:bottom w:w="0" w:type="dxa"/>
              <w:right w:w="108" w:type="dxa"/>
            </w:tcMar>
          </w:tcPr>
          <w:p w14:paraId="1B23D97F" w14:textId="77777777" w:rsidR="007D1315" w:rsidRPr="007D1315" w:rsidRDefault="007D1315" w:rsidP="007D1315">
            <w:pPr>
              <w:widowControl/>
              <w:rPr>
                <w:kern w:val="0"/>
                <w:szCs w:val="24"/>
              </w:rPr>
            </w:pPr>
          </w:p>
        </w:tc>
      </w:tr>
      <w:tr w:rsidR="007D1315" w:rsidRPr="007D1315" w14:paraId="1CB8747E" w14:textId="77777777">
        <w:tc>
          <w:tcPr>
            <w:tcW w:w="213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C42C09D" w14:textId="77777777" w:rsidR="007D1315" w:rsidRPr="007D1315" w:rsidRDefault="007D1315" w:rsidP="007D1315">
            <w:pPr>
              <w:widowControl/>
              <w:rPr>
                <w:kern w:val="0"/>
                <w:sz w:val="21"/>
                <w:szCs w:val="21"/>
              </w:rPr>
            </w:pPr>
            <w:proofErr w:type="spellStart"/>
            <w:r w:rsidRPr="007D1315">
              <w:rPr>
                <w:kern w:val="0"/>
                <w:sz w:val="21"/>
                <w:szCs w:val="21"/>
              </w:rPr>
              <w:t>PackageType</w:t>
            </w:r>
            <w:proofErr w:type="spellEnd"/>
          </w:p>
        </w:tc>
        <w:tc>
          <w:tcPr>
            <w:tcW w:w="2130" w:type="dxa"/>
            <w:tcBorders>
              <w:top w:val="nil"/>
              <w:left w:val="nil"/>
              <w:bottom w:val="single" w:sz="8" w:space="0" w:color="000000"/>
              <w:right w:val="single" w:sz="8" w:space="0" w:color="000000"/>
            </w:tcBorders>
            <w:tcMar>
              <w:top w:w="0" w:type="dxa"/>
              <w:left w:w="108" w:type="dxa"/>
              <w:bottom w:w="0" w:type="dxa"/>
              <w:right w:w="108" w:type="dxa"/>
            </w:tcMar>
          </w:tcPr>
          <w:p w14:paraId="07E43B41" w14:textId="77777777" w:rsidR="007D1315" w:rsidRPr="007D1315" w:rsidRDefault="007D1315" w:rsidP="007D1315">
            <w:pPr>
              <w:widowControl/>
              <w:rPr>
                <w:kern w:val="0"/>
                <w:sz w:val="21"/>
                <w:szCs w:val="21"/>
              </w:rPr>
            </w:pPr>
            <w:r w:rsidRPr="007D1315">
              <w:rPr>
                <w:kern w:val="0"/>
                <w:sz w:val="21"/>
                <w:szCs w:val="21"/>
              </w:rPr>
              <w:t>E6</w:t>
            </w:r>
          </w:p>
          <w:p w14:paraId="59C1D586" w14:textId="77777777" w:rsidR="007D1315" w:rsidRPr="007D1315" w:rsidRDefault="007D1315" w:rsidP="007D1315">
            <w:pPr>
              <w:widowControl/>
              <w:rPr>
                <w:kern w:val="0"/>
                <w:sz w:val="21"/>
                <w:szCs w:val="21"/>
              </w:rPr>
            </w:pPr>
            <w:r w:rsidRPr="007D1315">
              <w:rPr>
                <w:kern w:val="0"/>
                <w:sz w:val="21"/>
                <w:szCs w:val="21"/>
              </w:rPr>
              <w:t>E8-1</w:t>
            </w:r>
          </w:p>
          <w:p w14:paraId="7C295642" w14:textId="77777777" w:rsidR="007D1315" w:rsidRPr="007D1315" w:rsidRDefault="007D1315" w:rsidP="007D1315">
            <w:pPr>
              <w:widowControl/>
              <w:rPr>
                <w:kern w:val="0"/>
                <w:sz w:val="21"/>
                <w:szCs w:val="21"/>
              </w:rPr>
            </w:pPr>
            <w:r w:rsidRPr="007D1315">
              <w:rPr>
                <w:kern w:val="0"/>
                <w:sz w:val="21"/>
                <w:szCs w:val="21"/>
              </w:rPr>
              <w:t>E8-2</w:t>
            </w:r>
          </w:p>
          <w:p w14:paraId="58DF2759" w14:textId="77777777" w:rsidR="007D1315" w:rsidRPr="007D1315" w:rsidRDefault="007D1315" w:rsidP="007D1315">
            <w:pPr>
              <w:widowControl/>
              <w:rPr>
                <w:kern w:val="0"/>
                <w:sz w:val="21"/>
                <w:szCs w:val="21"/>
              </w:rPr>
            </w:pPr>
            <w:r w:rsidRPr="007D1315">
              <w:rPr>
                <w:kern w:val="0"/>
                <w:sz w:val="21"/>
                <w:szCs w:val="21"/>
              </w:rPr>
              <w:t>E9</w:t>
            </w:r>
          </w:p>
        </w:tc>
        <w:tc>
          <w:tcPr>
            <w:tcW w:w="2131" w:type="dxa"/>
            <w:tcBorders>
              <w:top w:val="nil"/>
              <w:left w:val="nil"/>
              <w:bottom w:val="single" w:sz="8" w:space="0" w:color="000000"/>
              <w:right w:val="single" w:sz="8" w:space="0" w:color="000000"/>
            </w:tcBorders>
            <w:tcMar>
              <w:top w:w="0" w:type="dxa"/>
              <w:left w:w="108" w:type="dxa"/>
              <w:bottom w:w="0" w:type="dxa"/>
              <w:right w:w="108" w:type="dxa"/>
            </w:tcMar>
          </w:tcPr>
          <w:p w14:paraId="03F56777" w14:textId="77777777" w:rsidR="007D1315" w:rsidRPr="007D1315" w:rsidRDefault="007D1315" w:rsidP="007D1315">
            <w:pPr>
              <w:widowControl/>
              <w:rPr>
                <w:kern w:val="0"/>
                <w:sz w:val="21"/>
                <w:szCs w:val="21"/>
              </w:rPr>
            </w:pPr>
            <w:r w:rsidRPr="007D1315">
              <w:rPr>
                <w:kern w:val="0"/>
                <w:sz w:val="21"/>
                <w:szCs w:val="21"/>
              </w:rPr>
              <w:t>String</w:t>
            </w:r>
          </w:p>
        </w:tc>
        <w:tc>
          <w:tcPr>
            <w:tcW w:w="2131" w:type="dxa"/>
            <w:tcBorders>
              <w:top w:val="nil"/>
              <w:left w:val="nil"/>
              <w:bottom w:val="single" w:sz="8" w:space="0" w:color="000000"/>
              <w:right w:val="single" w:sz="8" w:space="0" w:color="000000"/>
            </w:tcBorders>
            <w:tcMar>
              <w:top w:w="0" w:type="dxa"/>
              <w:left w:w="108" w:type="dxa"/>
              <w:bottom w:w="0" w:type="dxa"/>
              <w:right w:w="108" w:type="dxa"/>
            </w:tcMar>
          </w:tcPr>
          <w:p w14:paraId="788EE372" w14:textId="77777777" w:rsidR="007D1315" w:rsidRPr="007D1315" w:rsidRDefault="007D1315" w:rsidP="007D1315">
            <w:pPr>
              <w:widowControl/>
              <w:rPr>
                <w:kern w:val="0"/>
                <w:szCs w:val="24"/>
              </w:rPr>
            </w:pPr>
          </w:p>
        </w:tc>
      </w:tr>
      <w:tr w:rsidR="007D1315" w:rsidRPr="007D1315" w14:paraId="5A22077C" w14:textId="77777777">
        <w:tc>
          <w:tcPr>
            <w:tcW w:w="213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6B59C4C9" w14:textId="77777777" w:rsidR="007D1315" w:rsidRPr="007D1315" w:rsidRDefault="007D1315" w:rsidP="007D1315">
            <w:pPr>
              <w:widowControl/>
              <w:rPr>
                <w:kern w:val="0"/>
                <w:sz w:val="21"/>
                <w:szCs w:val="21"/>
              </w:rPr>
            </w:pPr>
            <w:proofErr w:type="spellStart"/>
            <w:r w:rsidRPr="007D1315">
              <w:rPr>
                <w:kern w:val="0"/>
                <w:sz w:val="21"/>
                <w:szCs w:val="21"/>
              </w:rPr>
              <w:t>BindAccountPaymentType</w:t>
            </w:r>
            <w:proofErr w:type="spellEnd"/>
          </w:p>
        </w:tc>
        <w:tc>
          <w:tcPr>
            <w:tcW w:w="2130" w:type="dxa"/>
            <w:tcBorders>
              <w:top w:val="nil"/>
              <w:left w:val="nil"/>
              <w:bottom w:val="single" w:sz="8" w:space="0" w:color="000000"/>
              <w:right w:val="single" w:sz="8" w:space="0" w:color="000000"/>
            </w:tcBorders>
            <w:tcMar>
              <w:top w:w="0" w:type="dxa"/>
              <w:left w:w="108" w:type="dxa"/>
              <w:bottom w:w="0" w:type="dxa"/>
              <w:right w:w="108" w:type="dxa"/>
            </w:tcMar>
          </w:tcPr>
          <w:p w14:paraId="6DDF4A01" w14:textId="77777777" w:rsidR="007D1315" w:rsidRPr="007D1315" w:rsidRDefault="007D1315" w:rsidP="007D1315">
            <w:pPr>
              <w:widowControl/>
              <w:rPr>
                <w:kern w:val="0"/>
                <w:sz w:val="21"/>
                <w:szCs w:val="21"/>
              </w:rPr>
            </w:pPr>
            <w:r w:rsidRPr="007D1315">
              <w:rPr>
                <w:kern w:val="0"/>
                <w:sz w:val="21"/>
                <w:szCs w:val="21"/>
              </w:rPr>
              <w:t>0</w:t>
            </w:r>
            <w:r w:rsidRPr="007D1315">
              <w:rPr>
                <w:rFonts w:ascii="宋体" w:hAnsi="宋体" w:hint="eastAsia"/>
                <w:kern w:val="0"/>
                <w:sz w:val="21"/>
                <w:szCs w:val="21"/>
              </w:rPr>
              <w:t>：预付费</w:t>
            </w:r>
          </w:p>
          <w:p w14:paraId="2A26F34A" w14:textId="77777777" w:rsidR="007D1315" w:rsidRPr="007D1315" w:rsidRDefault="007D1315" w:rsidP="007D1315">
            <w:pPr>
              <w:widowControl/>
              <w:rPr>
                <w:kern w:val="0"/>
                <w:sz w:val="21"/>
                <w:szCs w:val="21"/>
              </w:rPr>
            </w:pPr>
            <w:r w:rsidRPr="007D1315">
              <w:rPr>
                <w:kern w:val="0"/>
                <w:sz w:val="21"/>
                <w:szCs w:val="21"/>
              </w:rPr>
              <w:t>1</w:t>
            </w:r>
            <w:r w:rsidRPr="007D1315">
              <w:rPr>
                <w:rFonts w:ascii="宋体" w:hAnsi="宋体" w:hint="eastAsia"/>
                <w:kern w:val="0"/>
                <w:sz w:val="21"/>
                <w:szCs w:val="21"/>
              </w:rPr>
              <w:t>：后付费</w:t>
            </w:r>
          </w:p>
          <w:p w14:paraId="33501927" w14:textId="77777777" w:rsidR="007D1315" w:rsidRPr="007D1315" w:rsidRDefault="007D1315" w:rsidP="007D1315">
            <w:pPr>
              <w:widowControl/>
              <w:rPr>
                <w:kern w:val="0"/>
                <w:sz w:val="21"/>
                <w:szCs w:val="21"/>
              </w:rPr>
            </w:pPr>
            <w:r w:rsidRPr="007D1315">
              <w:rPr>
                <w:kern w:val="0"/>
                <w:sz w:val="21"/>
                <w:szCs w:val="21"/>
              </w:rPr>
              <w:t>2</w:t>
            </w:r>
            <w:r w:rsidRPr="007D1315">
              <w:rPr>
                <w:rFonts w:ascii="宋体" w:hAnsi="宋体" w:hint="eastAsia"/>
                <w:kern w:val="0"/>
                <w:sz w:val="21"/>
                <w:szCs w:val="21"/>
              </w:rPr>
              <w:t>：不详</w:t>
            </w:r>
          </w:p>
        </w:tc>
        <w:tc>
          <w:tcPr>
            <w:tcW w:w="2131" w:type="dxa"/>
            <w:tcBorders>
              <w:top w:val="nil"/>
              <w:left w:val="nil"/>
              <w:bottom w:val="single" w:sz="8" w:space="0" w:color="000000"/>
              <w:right w:val="single" w:sz="8" w:space="0" w:color="000000"/>
            </w:tcBorders>
            <w:tcMar>
              <w:top w:w="0" w:type="dxa"/>
              <w:left w:w="108" w:type="dxa"/>
              <w:bottom w:w="0" w:type="dxa"/>
              <w:right w:w="108" w:type="dxa"/>
            </w:tcMar>
          </w:tcPr>
          <w:p w14:paraId="22E1BAA5" w14:textId="77777777" w:rsidR="007D1315" w:rsidRPr="007D1315" w:rsidRDefault="007D1315" w:rsidP="007D1315">
            <w:pPr>
              <w:widowControl/>
              <w:rPr>
                <w:kern w:val="0"/>
                <w:sz w:val="21"/>
                <w:szCs w:val="21"/>
              </w:rPr>
            </w:pPr>
            <w:r w:rsidRPr="007D1315">
              <w:rPr>
                <w:kern w:val="0"/>
                <w:sz w:val="21"/>
                <w:szCs w:val="21"/>
              </w:rPr>
              <w:t>String</w:t>
            </w:r>
          </w:p>
        </w:tc>
        <w:tc>
          <w:tcPr>
            <w:tcW w:w="2131" w:type="dxa"/>
            <w:tcBorders>
              <w:top w:val="nil"/>
              <w:left w:val="nil"/>
              <w:bottom w:val="single" w:sz="8" w:space="0" w:color="000000"/>
              <w:right w:val="single" w:sz="8" w:space="0" w:color="000000"/>
            </w:tcBorders>
            <w:tcMar>
              <w:top w:w="0" w:type="dxa"/>
              <w:left w:w="108" w:type="dxa"/>
              <w:bottom w:w="0" w:type="dxa"/>
              <w:right w:w="108" w:type="dxa"/>
            </w:tcMar>
          </w:tcPr>
          <w:p w14:paraId="48C21EBD" w14:textId="77777777" w:rsidR="007D1315" w:rsidRPr="007D1315" w:rsidRDefault="007D1315" w:rsidP="007D1315">
            <w:pPr>
              <w:widowControl/>
              <w:rPr>
                <w:kern w:val="0"/>
                <w:szCs w:val="24"/>
              </w:rPr>
            </w:pPr>
          </w:p>
        </w:tc>
      </w:tr>
      <w:tr w:rsidR="007D1315" w:rsidRPr="007D1315" w14:paraId="54C4AA42" w14:textId="77777777">
        <w:tc>
          <w:tcPr>
            <w:tcW w:w="213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6685FD2E" w14:textId="77777777" w:rsidR="007D1315" w:rsidRPr="007D1315" w:rsidRDefault="007D1315" w:rsidP="007D1315">
            <w:pPr>
              <w:widowControl/>
              <w:rPr>
                <w:kern w:val="0"/>
                <w:sz w:val="21"/>
                <w:szCs w:val="21"/>
              </w:rPr>
            </w:pPr>
            <w:r w:rsidRPr="007D1315">
              <w:rPr>
                <w:kern w:val="0"/>
                <w:sz w:val="21"/>
                <w:szCs w:val="21"/>
              </w:rPr>
              <w:t>Credit</w:t>
            </w:r>
          </w:p>
        </w:tc>
        <w:tc>
          <w:tcPr>
            <w:tcW w:w="2130" w:type="dxa"/>
            <w:tcBorders>
              <w:top w:val="nil"/>
              <w:left w:val="nil"/>
              <w:bottom w:val="single" w:sz="8" w:space="0" w:color="000000"/>
              <w:right w:val="single" w:sz="8" w:space="0" w:color="000000"/>
            </w:tcBorders>
            <w:tcMar>
              <w:top w:w="0" w:type="dxa"/>
              <w:left w:w="108" w:type="dxa"/>
              <w:bottom w:w="0" w:type="dxa"/>
              <w:right w:w="108" w:type="dxa"/>
            </w:tcMar>
          </w:tcPr>
          <w:p w14:paraId="3D4EC572" w14:textId="77777777" w:rsidR="007D1315" w:rsidRPr="007D1315" w:rsidRDefault="007D1315" w:rsidP="007D1315">
            <w:pPr>
              <w:widowControl/>
              <w:rPr>
                <w:kern w:val="0"/>
                <w:sz w:val="21"/>
                <w:szCs w:val="21"/>
              </w:rPr>
            </w:pPr>
            <w:r w:rsidRPr="007D1315">
              <w:rPr>
                <w:rFonts w:ascii="宋体" w:hAnsi="宋体" w:hint="eastAsia"/>
                <w:kern w:val="0"/>
                <w:sz w:val="21"/>
                <w:szCs w:val="21"/>
              </w:rPr>
              <w:t>积分值</w:t>
            </w:r>
          </w:p>
        </w:tc>
        <w:tc>
          <w:tcPr>
            <w:tcW w:w="2131" w:type="dxa"/>
            <w:tcBorders>
              <w:top w:val="nil"/>
              <w:left w:val="nil"/>
              <w:bottom w:val="single" w:sz="8" w:space="0" w:color="000000"/>
              <w:right w:val="single" w:sz="8" w:space="0" w:color="000000"/>
            </w:tcBorders>
            <w:tcMar>
              <w:top w:w="0" w:type="dxa"/>
              <w:left w:w="108" w:type="dxa"/>
              <w:bottom w:w="0" w:type="dxa"/>
              <w:right w:w="108" w:type="dxa"/>
            </w:tcMar>
          </w:tcPr>
          <w:p w14:paraId="11F98A4C" w14:textId="77777777" w:rsidR="007D1315" w:rsidRPr="007D1315" w:rsidRDefault="007D1315" w:rsidP="007D1315">
            <w:pPr>
              <w:widowControl/>
              <w:rPr>
                <w:kern w:val="0"/>
                <w:sz w:val="21"/>
                <w:szCs w:val="21"/>
              </w:rPr>
            </w:pPr>
            <w:proofErr w:type="spellStart"/>
            <w:r w:rsidRPr="007D1315">
              <w:rPr>
                <w:kern w:val="0"/>
                <w:sz w:val="21"/>
                <w:szCs w:val="21"/>
              </w:rPr>
              <w:t>Int</w:t>
            </w:r>
            <w:proofErr w:type="spellEnd"/>
          </w:p>
        </w:tc>
        <w:tc>
          <w:tcPr>
            <w:tcW w:w="2131" w:type="dxa"/>
            <w:tcBorders>
              <w:top w:val="nil"/>
              <w:left w:val="nil"/>
              <w:bottom w:val="single" w:sz="8" w:space="0" w:color="000000"/>
              <w:right w:val="single" w:sz="8" w:space="0" w:color="000000"/>
            </w:tcBorders>
            <w:tcMar>
              <w:top w:w="0" w:type="dxa"/>
              <w:left w:w="108" w:type="dxa"/>
              <w:bottom w:w="0" w:type="dxa"/>
              <w:right w:w="108" w:type="dxa"/>
            </w:tcMar>
          </w:tcPr>
          <w:p w14:paraId="2D3B3DF5" w14:textId="77777777" w:rsidR="007D1315" w:rsidRPr="007D1315" w:rsidRDefault="007D1315" w:rsidP="007D1315">
            <w:pPr>
              <w:widowControl/>
              <w:rPr>
                <w:kern w:val="0"/>
                <w:szCs w:val="24"/>
              </w:rPr>
            </w:pPr>
          </w:p>
        </w:tc>
      </w:tr>
      <w:tr w:rsidR="007D1315" w:rsidRPr="007D1315" w14:paraId="25B04570" w14:textId="77777777">
        <w:tc>
          <w:tcPr>
            <w:tcW w:w="213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7C4800B" w14:textId="77777777" w:rsidR="007D1315" w:rsidRPr="007D1315" w:rsidRDefault="007D1315" w:rsidP="007D1315">
            <w:pPr>
              <w:widowControl/>
              <w:rPr>
                <w:kern w:val="0"/>
                <w:sz w:val="21"/>
                <w:szCs w:val="21"/>
              </w:rPr>
            </w:pPr>
            <w:proofErr w:type="spellStart"/>
            <w:r w:rsidRPr="007D1315">
              <w:rPr>
                <w:kern w:val="0"/>
                <w:sz w:val="21"/>
                <w:szCs w:val="21"/>
              </w:rPr>
              <w:t>UserLevel</w:t>
            </w:r>
            <w:proofErr w:type="spellEnd"/>
          </w:p>
        </w:tc>
        <w:tc>
          <w:tcPr>
            <w:tcW w:w="2130" w:type="dxa"/>
            <w:tcBorders>
              <w:top w:val="nil"/>
              <w:left w:val="nil"/>
              <w:bottom w:val="single" w:sz="8" w:space="0" w:color="000000"/>
              <w:right w:val="single" w:sz="8" w:space="0" w:color="000000"/>
            </w:tcBorders>
            <w:tcMar>
              <w:top w:w="0" w:type="dxa"/>
              <w:left w:w="108" w:type="dxa"/>
              <w:bottom w:w="0" w:type="dxa"/>
              <w:right w:w="108" w:type="dxa"/>
            </w:tcMar>
          </w:tcPr>
          <w:p w14:paraId="6870E635" w14:textId="77777777" w:rsidR="007D1315" w:rsidRPr="007D1315" w:rsidRDefault="007D1315" w:rsidP="007D1315">
            <w:pPr>
              <w:widowControl/>
              <w:rPr>
                <w:kern w:val="0"/>
                <w:sz w:val="21"/>
                <w:szCs w:val="21"/>
              </w:rPr>
            </w:pPr>
            <w:r w:rsidRPr="007D1315">
              <w:rPr>
                <w:rFonts w:ascii="宋体" w:hAnsi="宋体" w:hint="eastAsia"/>
                <w:kern w:val="0"/>
                <w:sz w:val="21"/>
                <w:szCs w:val="21"/>
              </w:rPr>
              <w:t>用户级别</w:t>
            </w:r>
          </w:p>
        </w:tc>
        <w:tc>
          <w:tcPr>
            <w:tcW w:w="2131" w:type="dxa"/>
            <w:tcBorders>
              <w:top w:val="nil"/>
              <w:left w:val="nil"/>
              <w:bottom w:val="single" w:sz="8" w:space="0" w:color="000000"/>
              <w:right w:val="single" w:sz="8" w:space="0" w:color="000000"/>
            </w:tcBorders>
            <w:tcMar>
              <w:top w:w="0" w:type="dxa"/>
              <w:left w:w="108" w:type="dxa"/>
              <w:bottom w:w="0" w:type="dxa"/>
              <w:right w:w="108" w:type="dxa"/>
            </w:tcMar>
          </w:tcPr>
          <w:p w14:paraId="4E3C72A5" w14:textId="77777777" w:rsidR="007D1315" w:rsidRPr="007D1315" w:rsidRDefault="007D1315" w:rsidP="007D1315">
            <w:pPr>
              <w:widowControl/>
              <w:rPr>
                <w:kern w:val="0"/>
                <w:sz w:val="21"/>
                <w:szCs w:val="21"/>
              </w:rPr>
            </w:pPr>
            <w:proofErr w:type="spellStart"/>
            <w:r w:rsidRPr="007D1315">
              <w:rPr>
                <w:kern w:val="0"/>
                <w:sz w:val="21"/>
                <w:szCs w:val="21"/>
              </w:rPr>
              <w:t>Int</w:t>
            </w:r>
            <w:proofErr w:type="spellEnd"/>
          </w:p>
        </w:tc>
        <w:tc>
          <w:tcPr>
            <w:tcW w:w="2131" w:type="dxa"/>
            <w:tcBorders>
              <w:top w:val="nil"/>
              <w:left w:val="nil"/>
              <w:bottom w:val="single" w:sz="8" w:space="0" w:color="000000"/>
              <w:right w:val="single" w:sz="8" w:space="0" w:color="000000"/>
            </w:tcBorders>
            <w:tcMar>
              <w:top w:w="0" w:type="dxa"/>
              <w:left w:w="108" w:type="dxa"/>
              <w:bottom w:w="0" w:type="dxa"/>
              <w:right w:w="108" w:type="dxa"/>
            </w:tcMar>
          </w:tcPr>
          <w:p w14:paraId="0006F34B" w14:textId="77777777" w:rsidR="007D1315" w:rsidRPr="007D1315" w:rsidRDefault="007D1315" w:rsidP="007D1315">
            <w:pPr>
              <w:widowControl/>
              <w:rPr>
                <w:kern w:val="0"/>
                <w:szCs w:val="24"/>
              </w:rPr>
            </w:pPr>
          </w:p>
        </w:tc>
      </w:tr>
    </w:tbl>
    <w:p w14:paraId="76648E36" w14:textId="77777777" w:rsidR="007D1315" w:rsidRPr="007D1315" w:rsidRDefault="007D1315" w:rsidP="007D1315">
      <w:pPr>
        <w:widowControl/>
        <w:rPr>
          <w:kern w:val="0"/>
          <w:sz w:val="21"/>
          <w:szCs w:val="21"/>
        </w:rPr>
      </w:pPr>
    </w:p>
    <w:p w14:paraId="0AB0A1C2" w14:textId="77777777" w:rsidR="007D1315" w:rsidRPr="00B35174" w:rsidRDefault="007D1315" w:rsidP="00A67B12">
      <w:pPr>
        <w:ind w:firstLine="480"/>
      </w:pPr>
    </w:p>
    <w:p w14:paraId="353A57EF" w14:textId="77777777" w:rsidR="0089744D" w:rsidRDefault="00AB6EE3">
      <w:pPr>
        <w:pStyle w:val="3"/>
        <w:numPr>
          <w:ilvl w:val="0"/>
          <w:numId w:val="0"/>
        </w:numPr>
        <w:ind w:left="720"/>
      </w:pPr>
      <w:r>
        <w:rPr>
          <w:rFonts w:hint="eastAsia"/>
        </w:rPr>
        <w:t>6.3.2</w:t>
      </w:r>
      <w:r w:rsidR="00A67B12">
        <w:rPr>
          <w:rFonts w:hint="eastAsia"/>
        </w:rPr>
        <w:t>对外接口</w:t>
      </w:r>
    </w:p>
    <w:p w14:paraId="1A4C381B" w14:textId="77777777" w:rsidR="00DA3F2E" w:rsidRDefault="00DA3F2E" w:rsidP="00DA3F2E"/>
    <w:p w14:paraId="791113D6" w14:textId="77777777" w:rsidR="0089744D" w:rsidRDefault="00AB6EE3">
      <w:pPr>
        <w:pStyle w:val="4"/>
        <w:numPr>
          <w:ilvl w:val="0"/>
          <w:numId w:val="0"/>
        </w:numPr>
        <w:ind w:left="864"/>
      </w:pPr>
      <w:r>
        <w:rPr>
          <w:rFonts w:hint="eastAsia"/>
        </w:rPr>
        <w:t>6.3.2.1</w:t>
      </w:r>
      <w:r w:rsidR="00A67B12">
        <w:rPr>
          <w:rFonts w:hint="eastAsia"/>
        </w:rPr>
        <w:t>业务机器人平台和第三方系统</w:t>
      </w:r>
      <w:r w:rsidR="00345BF4">
        <w:rPr>
          <w:rFonts w:hint="eastAsia"/>
        </w:rPr>
        <w:t>（外部业务系统）</w:t>
      </w:r>
      <w:r w:rsidR="00A67B12">
        <w:rPr>
          <w:rFonts w:hint="eastAsia"/>
        </w:rPr>
        <w:t>的接口</w:t>
      </w:r>
    </w:p>
    <w:p w14:paraId="1F32E325" w14:textId="77777777" w:rsidR="002835C6" w:rsidRDefault="002835C6" w:rsidP="00A67B12">
      <w:pPr>
        <w:ind w:firstLine="480"/>
      </w:pPr>
    </w:p>
    <w:p w14:paraId="7E40B337" w14:textId="77777777" w:rsidR="002835C6" w:rsidRPr="00C51E21" w:rsidRDefault="002835C6" w:rsidP="002835C6">
      <w:pPr>
        <w:widowControl/>
        <w:tabs>
          <w:tab w:val="left" w:pos="540"/>
        </w:tabs>
        <w:spacing w:line="360" w:lineRule="auto"/>
        <w:ind w:left="665" w:hanging="540"/>
        <w:rPr>
          <w:kern w:val="0"/>
          <w:szCs w:val="24"/>
        </w:rPr>
      </w:pPr>
      <w:r>
        <w:rPr>
          <w:rFonts w:hint="eastAsia"/>
          <w:kern w:val="0"/>
          <w:szCs w:val="24"/>
        </w:rPr>
        <w:t xml:space="preserve">1)  </w:t>
      </w:r>
      <w:r w:rsidRPr="00C51E21">
        <w:rPr>
          <w:rFonts w:hint="eastAsia"/>
          <w:kern w:val="0"/>
          <w:szCs w:val="24"/>
        </w:rPr>
        <w:t>接口定义</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7200"/>
      </w:tblGrid>
      <w:tr w:rsidR="002835C6" w:rsidRPr="00C51E21" w14:paraId="598BD9A1" w14:textId="77777777">
        <w:tc>
          <w:tcPr>
            <w:tcW w:w="1980" w:type="dxa"/>
            <w:tcBorders>
              <w:top w:val="single" w:sz="4" w:space="0" w:color="auto"/>
              <w:left w:val="single" w:sz="4" w:space="0" w:color="auto"/>
              <w:bottom w:val="single" w:sz="4" w:space="0" w:color="auto"/>
              <w:right w:val="single" w:sz="4" w:space="0" w:color="auto"/>
            </w:tcBorders>
            <w:shd w:val="clear" w:color="auto" w:fill="auto"/>
          </w:tcPr>
          <w:p w14:paraId="13284EB4" w14:textId="77777777" w:rsidR="002835C6" w:rsidRPr="00C51E21" w:rsidRDefault="002835C6" w:rsidP="002835C6">
            <w:pPr>
              <w:widowControl/>
              <w:spacing w:line="360" w:lineRule="auto"/>
              <w:rPr>
                <w:rFonts w:ascii="宋体" w:hAnsi="宋体"/>
                <w:kern w:val="0"/>
                <w:szCs w:val="24"/>
              </w:rPr>
            </w:pPr>
            <w:r w:rsidRPr="00C51E21">
              <w:rPr>
                <w:rFonts w:ascii="宋体" w:hAnsi="宋体" w:hint="eastAsia"/>
                <w:kern w:val="0"/>
                <w:szCs w:val="24"/>
              </w:rPr>
              <w:t>接口名称</w:t>
            </w:r>
          </w:p>
        </w:tc>
        <w:tc>
          <w:tcPr>
            <w:tcW w:w="7200" w:type="dxa"/>
            <w:tcBorders>
              <w:top w:val="single" w:sz="4" w:space="0" w:color="auto"/>
              <w:left w:val="single" w:sz="4" w:space="0" w:color="auto"/>
              <w:bottom w:val="single" w:sz="4" w:space="0" w:color="auto"/>
              <w:right w:val="single" w:sz="4" w:space="0" w:color="auto"/>
            </w:tcBorders>
            <w:shd w:val="clear" w:color="auto" w:fill="auto"/>
          </w:tcPr>
          <w:p w14:paraId="0C5FFD7A" w14:textId="77777777" w:rsidR="002835C6" w:rsidRPr="00C51E21" w:rsidRDefault="002835C6" w:rsidP="002835C6">
            <w:pPr>
              <w:widowControl/>
              <w:spacing w:line="360" w:lineRule="auto"/>
              <w:rPr>
                <w:rFonts w:ascii="宋体" w:hAnsi="宋体"/>
                <w:kern w:val="0"/>
                <w:szCs w:val="24"/>
              </w:rPr>
            </w:pPr>
            <w:r>
              <w:rPr>
                <w:rFonts w:hint="eastAsia"/>
              </w:rPr>
              <w:t>从第三方系统获取答案接口</w:t>
            </w:r>
          </w:p>
        </w:tc>
      </w:tr>
      <w:tr w:rsidR="002835C6" w:rsidRPr="00C51E21" w14:paraId="19616560" w14:textId="77777777">
        <w:tc>
          <w:tcPr>
            <w:tcW w:w="1980" w:type="dxa"/>
            <w:tcBorders>
              <w:top w:val="single" w:sz="4" w:space="0" w:color="auto"/>
              <w:left w:val="single" w:sz="4" w:space="0" w:color="auto"/>
              <w:bottom w:val="single" w:sz="4" w:space="0" w:color="auto"/>
              <w:right w:val="single" w:sz="4" w:space="0" w:color="auto"/>
            </w:tcBorders>
            <w:shd w:val="clear" w:color="auto" w:fill="auto"/>
          </w:tcPr>
          <w:p w14:paraId="6528EB0C" w14:textId="77777777" w:rsidR="002835C6" w:rsidRPr="00C51E21" w:rsidRDefault="002835C6" w:rsidP="002835C6">
            <w:pPr>
              <w:widowControl/>
              <w:spacing w:line="360" w:lineRule="auto"/>
              <w:rPr>
                <w:rFonts w:ascii="宋体" w:hAnsi="宋体"/>
                <w:kern w:val="0"/>
                <w:szCs w:val="24"/>
              </w:rPr>
            </w:pPr>
            <w:r w:rsidRPr="00C51E21">
              <w:rPr>
                <w:rFonts w:ascii="宋体" w:hAnsi="宋体" w:hint="eastAsia"/>
                <w:kern w:val="0"/>
                <w:szCs w:val="24"/>
              </w:rPr>
              <w:t>接口描述</w:t>
            </w:r>
          </w:p>
        </w:tc>
        <w:tc>
          <w:tcPr>
            <w:tcW w:w="7200" w:type="dxa"/>
            <w:tcBorders>
              <w:top w:val="single" w:sz="4" w:space="0" w:color="auto"/>
              <w:left w:val="single" w:sz="4" w:space="0" w:color="auto"/>
              <w:bottom w:val="single" w:sz="4" w:space="0" w:color="auto"/>
              <w:right w:val="single" w:sz="4" w:space="0" w:color="auto"/>
            </w:tcBorders>
            <w:shd w:val="clear" w:color="auto" w:fill="auto"/>
          </w:tcPr>
          <w:p w14:paraId="6DCE2B56" w14:textId="77777777" w:rsidR="002835C6" w:rsidRPr="00C51E21" w:rsidRDefault="002835C6" w:rsidP="002835C6">
            <w:pPr>
              <w:widowControl/>
              <w:spacing w:line="360" w:lineRule="auto"/>
              <w:rPr>
                <w:rFonts w:ascii="宋体" w:hAnsi="宋体"/>
                <w:kern w:val="0"/>
                <w:szCs w:val="24"/>
              </w:rPr>
            </w:pPr>
            <w:r>
              <w:rPr>
                <w:rFonts w:hint="eastAsia"/>
              </w:rPr>
              <w:t>从第三方系统获取答案</w:t>
            </w:r>
          </w:p>
        </w:tc>
      </w:tr>
      <w:tr w:rsidR="002835C6" w:rsidRPr="00C51E21" w14:paraId="4D90B30B" w14:textId="77777777">
        <w:tc>
          <w:tcPr>
            <w:tcW w:w="1980" w:type="dxa"/>
            <w:tcBorders>
              <w:top w:val="single" w:sz="4" w:space="0" w:color="auto"/>
              <w:left w:val="single" w:sz="4" w:space="0" w:color="auto"/>
              <w:bottom w:val="single" w:sz="4" w:space="0" w:color="auto"/>
              <w:right w:val="single" w:sz="4" w:space="0" w:color="auto"/>
            </w:tcBorders>
            <w:shd w:val="clear" w:color="auto" w:fill="auto"/>
          </w:tcPr>
          <w:p w14:paraId="487AD357" w14:textId="77777777" w:rsidR="002835C6" w:rsidRPr="00C51E21" w:rsidRDefault="002835C6" w:rsidP="002835C6">
            <w:pPr>
              <w:widowControl/>
              <w:spacing w:line="360" w:lineRule="auto"/>
              <w:rPr>
                <w:rFonts w:ascii="宋体" w:hAnsi="宋体"/>
                <w:kern w:val="0"/>
                <w:szCs w:val="24"/>
              </w:rPr>
            </w:pPr>
            <w:r w:rsidRPr="00C51E21">
              <w:rPr>
                <w:rFonts w:ascii="宋体" w:hAnsi="宋体" w:hint="eastAsia"/>
                <w:kern w:val="0"/>
                <w:szCs w:val="24"/>
              </w:rPr>
              <w:t>请求消息名</w:t>
            </w:r>
          </w:p>
        </w:tc>
        <w:tc>
          <w:tcPr>
            <w:tcW w:w="7200" w:type="dxa"/>
            <w:tcBorders>
              <w:top w:val="single" w:sz="4" w:space="0" w:color="auto"/>
              <w:left w:val="single" w:sz="4" w:space="0" w:color="auto"/>
              <w:bottom w:val="single" w:sz="4" w:space="0" w:color="auto"/>
              <w:right w:val="single" w:sz="4" w:space="0" w:color="auto"/>
            </w:tcBorders>
            <w:shd w:val="clear" w:color="auto" w:fill="auto"/>
          </w:tcPr>
          <w:p w14:paraId="2B0A84AD" w14:textId="77777777" w:rsidR="002835C6" w:rsidRPr="00C51E21" w:rsidRDefault="002835C6" w:rsidP="002835C6">
            <w:pPr>
              <w:widowControl/>
              <w:spacing w:line="360" w:lineRule="auto"/>
              <w:rPr>
                <w:rFonts w:ascii="宋体" w:hAnsi="宋体"/>
                <w:b/>
                <w:kern w:val="0"/>
                <w:szCs w:val="24"/>
              </w:rPr>
            </w:pPr>
            <w:proofErr w:type="spellStart"/>
            <w:r>
              <w:rPr>
                <w:rFonts w:ascii="宋体" w:hAnsi="宋体" w:hint="eastAsia"/>
                <w:kern w:val="0"/>
                <w:szCs w:val="24"/>
              </w:rPr>
              <w:t>GetResultFromOutsideSystem</w:t>
            </w:r>
            <w:r w:rsidRPr="00C51E21">
              <w:rPr>
                <w:rFonts w:ascii="宋体" w:hAnsi="宋体" w:hint="eastAsia"/>
                <w:kern w:val="0"/>
                <w:szCs w:val="24"/>
              </w:rPr>
              <w:t>Request</w:t>
            </w:r>
            <w:proofErr w:type="spellEnd"/>
          </w:p>
        </w:tc>
      </w:tr>
      <w:tr w:rsidR="002835C6" w:rsidRPr="00C51E21" w14:paraId="3A826C5B" w14:textId="77777777">
        <w:tc>
          <w:tcPr>
            <w:tcW w:w="1980" w:type="dxa"/>
            <w:tcBorders>
              <w:top w:val="single" w:sz="4" w:space="0" w:color="auto"/>
              <w:left w:val="single" w:sz="4" w:space="0" w:color="auto"/>
              <w:bottom w:val="single" w:sz="4" w:space="0" w:color="auto"/>
              <w:right w:val="single" w:sz="4" w:space="0" w:color="auto"/>
            </w:tcBorders>
            <w:shd w:val="clear" w:color="auto" w:fill="auto"/>
          </w:tcPr>
          <w:p w14:paraId="433190CD" w14:textId="77777777" w:rsidR="002835C6" w:rsidRPr="00C51E21" w:rsidRDefault="002835C6" w:rsidP="002835C6">
            <w:pPr>
              <w:widowControl/>
              <w:spacing w:line="360" w:lineRule="auto"/>
              <w:rPr>
                <w:rFonts w:ascii="宋体" w:hAnsi="宋体"/>
                <w:kern w:val="0"/>
                <w:szCs w:val="24"/>
              </w:rPr>
            </w:pPr>
            <w:r w:rsidRPr="00C51E21">
              <w:rPr>
                <w:rFonts w:ascii="宋体" w:hAnsi="宋体" w:hint="eastAsia"/>
                <w:kern w:val="0"/>
                <w:szCs w:val="24"/>
              </w:rPr>
              <w:t>应答消息名</w:t>
            </w:r>
          </w:p>
        </w:tc>
        <w:tc>
          <w:tcPr>
            <w:tcW w:w="7200" w:type="dxa"/>
            <w:tcBorders>
              <w:top w:val="single" w:sz="4" w:space="0" w:color="auto"/>
              <w:left w:val="single" w:sz="4" w:space="0" w:color="auto"/>
              <w:bottom w:val="single" w:sz="4" w:space="0" w:color="auto"/>
              <w:right w:val="single" w:sz="4" w:space="0" w:color="auto"/>
            </w:tcBorders>
            <w:shd w:val="clear" w:color="auto" w:fill="auto"/>
          </w:tcPr>
          <w:p w14:paraId="5F8CE036" w14:textId="77777777" w:rsidR="002835C6" w:rsidRPr="00C51E21" w:rsidRDefault="002835C6" w:rsidP="002835C6">
            <w:pPr>
              <w:widowControl/>
              <w:spacing w:line="360" w:lineRule="auto"/>
              <w:rPr>
                <w:rFonts w:ascii="宋体" w:hAnsi="宋体"/>
                <w:kern w:val="0"/>
                <w:szCs w:val="24"/>
              </w:rPr>
            </w:pPr>
            <w:proofErr w:type="spellStart"/>
            <w:r>
              <w:rPr>
                <w:rFonts w:ascii="宋体" w:hAnsi="宋体" w:hint="eastAsia"/>
                <w:kern w:val="0"/>
                <w:szCs w:val="24"/>
              </w:rPr>
              <w:t>GetResultFromOutsideSystem</w:t>
            </w:r>
            <w:r w:rsidRPr="00C51E21">
              <w:rPr>
                <w:rFonts w:ascii="宋体" w:hAnsi="宋体" w:hint="eastAsia"/>
                <w:kern w:val="0"/>
                <w:szCs w:val="24"/>
              </w:rPr>
              <w:t>Response</w:t>
            </w:r>
            <w:proofErr w:type="spellEnd"/>
          </w:p>
        </w:tc>
      </w:tr>
      <w:tr w:rsidR="002835C6" w:rsidRPr="00C51E21" w14:paraId="09CFB3AF" w14:textId="77777777">
        <w:tc>
          <w:tcPr>
            <w:tcW w:w="1980" w:type="dxa"/>
            <w:tcBorders>
              <w:top w:val="single" w:sz="4" w:space="0" w:color="auto"/>
              <w:left w:val="single" w:sz="4" w:space="0" w:color="auto"/>
              <w:bottom w:val="single" w:sz="4" w:space="0" w:color="auto"/>
              <w:right w:val="single" w:sz="4" w:space="0" w:color="auto"/>
            </w:tcBorders>
            <w:shd w:val="clear" w:color="auto" w:fill="auto"/>
          </w:tcPr>
          <w:p w14:paraId="3883B8C0" w14:textId="77777777" w:rsidR="002835C6" w:rsidRPr="00C51E21" w:rsidRDefault="002835C6" w:rsidP="002835C6">
            <w:pPr>
              <w:widowControl/>
              <w:spacing w:line="360" w:lineRule="auto"/>
              <w:rPr>
                <w:rFonts w:ascii="宋体" w:hAnsi="宋体"/>
                <w:kern w:val="0"/>
                <w:szCs w:val="24"/>
              </w:rPr>
            </w:pPr>
            <w:r w:rsidRPr="00C51E21">
              <w:rPr>
                <w:rFonts w:ascii="宋体" w:hAnsi="宋体" w:hint="eastAsia"/>
                <w:kern w:val="0"/>
                <w:szCs w:val="24"/>
              </w:rPr>
              <w:t>接口协议</w:t>
            </w:r>
          </w:p>
        </w:tc>
        <w:tc>
          <w:tcPr>
            <w:tcW w:w="7200" w:type="dxa"/>
            <w:tcBorders>
              <w:top w:val="single" w:sz="4" w:space="0" w:color="auto"/>
              <w:left w:val="single" w:sz="4" w:space="0" w:color="auto"/>
              <w:bottom w:val="single" w:sz="4" w:space="0" w:color="auto"/>
              <w:right w:val="single" w:sz="4" w:space="0" w:color="auto"/>
            </w:tcBorders>
            <w:shd w:val="clear" w:color="auto" w:fill="auto"/>
          </w:tcPr>
          <w:p w14:paraId="3053617D" w14:textId="77777777" w:rsidR="002835C6" w:rsidRPr="00C51E21" w:rsidRDefault="002835C6" w:rsidP="002835C6">
            <w:pPr>
              <w:widowControl/>
              <w:spacing w:line="360" w:lineRule="auto"/>
              <w:rPr>
                <w:rFonts w:ascii="宋体" w:hAnsi="宋体"/>
                <w:kern w:val="0"/>
                <w:szCs w:val="24"/>
              </w:rPr>
            </w:pPr>
            <w:r>
              <w:rPr>
                <w:rFonts w:hint="eastAsia"/>
                <w:kern w:val="0"/>
                <w:szCs w:val="24"/>
              </w:rPr>
              <w:t>SOAP</w:t>
            </w:r>
          </w:p>
        </w:tc>
      </w:tr>
      <w:tr w:rsidR="002835C6" w:rsidRPr="00C51E21" w14:paraId="6C9E841F" w14:textId="77777777">
        <w:tc>
          <w:tcPr>
            <w:tcW w:w="1980" w:type="dxa"/>
            <w:tcBorders>
              <w:top w:val="single" w:sz="4" w:space="0" w:color="auto"/>
              <w:left w:val="single" w:sz="4" w:space="0" w:color="auto"/>
              <w:bottom w:val="single" w:sz="4" w:space="0" w:color="auto"/>
              <w:right w:val="single" w:sz="4" w:space="0" w:color="auto"/>
            </w:tcBorders>
            <w:shd w:val="clear" w:color="auto" w:fill="auto"/>
          </w:tcPr>
          <w:p w14:paraId="002CE7B1" w14:textId="77777777" w:rsidR="002835C6" w:rsidRPr="00C51E21" w:rsidRDefault="002835C6" w:rsidP="002835C6">
            <w:pPr>
              <w:widowControl/>
              <w:spacing w:line="360" w:lineRule="auto"/>
              <w:rPr>
                <w:rFonts w:ascii="宋体" w:hAnsi="宋体"/>
                <w:kern w:val="0"/>
                <w:szCs w:val="24"/>
              </w:rPr>
            </w:pPr>
            <w:r w:rsidRPr="00C51E21">
              <w:rPr>
                <w:rFonts w:ascii="宋体" w:hAnsi="宋体" w:hint="eastAsia"/>
                <w:kern w:val="0"/>
                <w:szCs w:val="24"/>
              </w:rPr>
              <w:t>主要使用者</w:t>
            </w:r>
          </w:p>
        </w:tc>
        <w:tc>
          <w:tcPr>
            <w:tcW w:w="7200" w:type="dxa"/>
            <w:tcBorders>
              <w:top w:val="single" w:sz="4" w:space="0" w:color="auto"/>
              <w:left w:val="single" w:sz="4" w:space="0" w:color="auto"/>
              <w:bottom w:val="single" w:sz="4" w:space="0" w:color="auto"/>
              <w:right w:val="single" w:sz="4" w:space="0" w:color="auto"/>
            </w:tcBorders>
            <w:shd w:val="clear" w:color="auto" w:fill="auto"/>
          </w:tcPr>
          <w:p w14:paraId="55C11DBB" w14:textId="77777777" w:rsidR="002835C6" w:rsidRPr="00C51E21" w:rsidRDefault="002835C6" w:rsidP="002835C6">
            <w:pPr>
              <w:widowControl/>
              <w:spacing w:line="360" w:lineRule="auto"/>
              <w:rPr>
                <w:rFonts w:ascii="宋体" w:hAnsi="宋体"/>
                <w:kern w:val="0"/>
                <w:szCs w:val="24"/>
              </w:rPr>
            </w:pPr>
            <w:r>
              <w:rPr>
                <w:rFonts w:ascii="宋体" w:hAnsi="宋体" w:hint="eastAsia"/>
                <w:kern w:val="0"/>
                <w:szCs w:val="24"/>
              </w:rPr>
              <w:t>机器人平台</w:t>
            </w:r>
          </w:p>
        </w:tc>
      </w:tr>
      <w:tr w:rsidR="002835C6" w:rsidRPr="00C51E21" w14:paraId="42F29C5B" w14:textId="77777777">
        <w:tc>
          <w:tcPr>
            <w:tcW w:w="1980" w:type="dxa"/>
            <w:tcBorders>
              <w:top w:val="single" w:sz="4" w:space="0" w:color="auto"/>
              <w:left w:val="single" w:sz="4" w:space="0" w:color="auto"/>
              <w:bottom w:val="single" w:sz="4" w:space="0" w:color="auto"/>
              <w:right w:val="single" w:sz="4" w:space="0" w:color="auto"/>
            </w:tcBorders>
            <w:shd w:val="clear" w:color="auto" w:fill="auto"/>
          </w:tcPr>
          <w:p w14:paraId="183F84C9" w14:textId="77777777" w:rsidR="002835C6" w:rsidRPr="00C51E21" w:rsidRDefault="002835C6" w:rsidP="002835C6">
            <w:pPr>
              <w:widowControl/>
              <w:spacing w:line="360" w:lineRule="auto"/>
              <w:rPr>
                <w:rFonts w:ascii="宋体" w:hAnsi="宋体"/>
                <w:kern w:val="0"/>
                <w:szCs w:val="24"/>
              </w:rPr>
            </w:pPr>
            <w:r w:rsidRPr="00C51E21">
              <w:rPr>
                <w:rFonts w:ascii="宋体" w:hAnsi="宋体" w:hint="eastAsia"/>
                <w:kern w:val="0"/>
                <w:szCs w:val="24"/>
              </w:rPr>
              <w:t>接口提供者</w:t>
            </w:r>
          </w:p>
        </w:tc>
        <w:tc>
          <w:tcPr>
            <w:tcW w:w="7200" w:type="dxa"/>
            <w:tcBorders>
              <w:top w:val="single" w:sz="4" w:space="0" w:color="auto"/>
              <w:left w:val="single" w:sz="4" w:space="0" w:color="auto"/>
              <w:bottom w:val="single" w:sz="4" w:space="0" w:color="auto"/>
              <w:right w:val="single" w:sz="4" w:space="0" w:color="auto"/>
            </w:tcBorders>
            <w:shd w:val="clear" w:color="auto" w:fill="auto"/>
          </w:tcPr>
          <w:p w14:paraId="57D5DFAC" w14:textId="77777777" w:rsidR="002835C6" w:rsidRPr="00C51E21" w:rsidRDefault="002835C6" w:rsidP="002835C6">
            <w:pPr>
              <w:widowControl/>
              <w:spacing w:line="360" w:lineRule="auto"/>
              <w:rPr>
                <w:rFonts w:ascii="宋体" w:hAnsi="宋体"/>
                <w:kern w:val="0"/>
                <w:szCs w:val="24"/>
              </w:rPr>
            </w:pPr>
            <w:r>
              <w:rPr>
                <w:rFonts w:ascii="宋体" w:hAnsi="宋体" w:hint="eastAsia"/>
                <w:kern w:val="0"/>
                <w:szCs w:val="24"/>
              </w:rPr>
              <w:t>机器人平台</w:t>
            </w:r>
          </w:p>
        </w:tc>
      </w:tr>
    </w:tbl>
    <w:p w14:paraId="706524D9" w14:textId="77777777" w:rsidR="002835C6" w:rsidRPr="00C51E21" w:rsidRDefault="002835C6" w:rsidP="002835C6">
      <w:pPr>
        <w:widowControl/>
        <w:spacing w:line="360" w:lineRule="auto"/>
        <w:rPr>
          <w:kern w:val="0"/>
          <w:sz w:val="21"/>
          <w:szCs w:val="21"/>
        </w:rPr>
      </w:pPr>
    </w:p>
    <w:p w14:paraId="73439835" w14:textId="77777777" w:rsidR="002835C6" w:rsidRPr="00C51E21" w:rsidRDefault="002835C6" w:rsidP="002835C6">
      <w:pPr>
        <w:widowControl/>
        <w:tabs>
          <w:tab w:val="left" w:pos="540"/>
        </w:tabs>
        <w:spacing w:line="360" w:lineRule="auto"/>
        <w:ind w:left="665" w:hanging="540"/>
        <w:rPr>
          <w:kern w:val="0"/>
          <w:szCs w:val="24"/>
        </w:rPr>
      </w:pPr>
      <w:r w:rsidRPr="00C51E21">
        <w:rPr>
          <w:rFonts w:eastAsia="Times New Roman"/>
          <w:kern w:val="0"/>
          <w:szCs w:val="24"/>
        </w:rPr>
        <w:t>2)</w:t>
      </w:r>
      <w:r w:rsidRPr="00C51E21">
        <w:rPr>
          <w:rFonts w:eastAsia="Times New Roman"/>
          <w:kern w:val="0"/>
          <w:sz w:val="14"/>
          <w:szCs w:val="14"/>
        </w:rPr>
        <w:t xml:space="preserve">            </w:t>
      </w:r>
      <w:r w:rsidRPr="00C51E21">
        <w:rPr>
          <w:rFonts w:hint="eastAsia"/>
          <w:kern w:val="0"/>
          <w:szCs w:val="24"/>
        </w:rPr>
        <w:t>请求消息：</w:t>
      </w:r>
    </w:p>
    <w:tbl>
      <w:tblPr>
        <w:tblW w:w="9078" w:type="dxa"/>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8"/>
        <w:gridCol w:w="4170"/>
        <w:gridCol w:w="1260"/>
        <w:gridCol w:w="1770"/>
      </w:tblGrid>
      <w:tr w:rsidR="002835C6" w:rsidRPr="00C51E21" w14:paraId="6ECB26DD" w14:textId="77777777">
        <w:tc>
          <w:tcPr>
            <w:tcW w:w="1878" w:type="dxa"/>
            <w:tcBorders>
              <w:top w:val="single" w:sz="4" w:space="0" w:color="auto"/>
              <w:left w:val="single" w:sz="4" w:space="0" w:color="auto"/>
              <w:bottom w:val="single" w:sz="4" w:space="0" w:color="auto"/>
              <w:right w:val="single" w:sz="4" w:space="0" w:color="auto"/>
            </w:tcBorders>
            <w:shd w:val="clear" w:color="auto" w:fill="auto"/>
          </w:tcPr>
          <w:p w14:paraId="0333215E" w14:textId="77777777" w:rsidR="002835C6" w:rsidRPr="00C51E21" w:rsidRDefault="002835C6" w:rsidP="002835C6">
            <w:pPr>
              <w:widowControl/>
              <w:spacing w:line="360" w:lineRule="auto"/>
              <w:jc w:val="center"/>
              <w:rPr>
                <w:rFonts w:ascii="宋体" w:hAnsi="宋体"/>
                <w:kern w:val="0"/>
                <w:sz w:val="21"/>
              </w:rPr>
            </w:pPr>
            <w:r w:rsidRPr="00C51E21">
              <w:rPr>
                <w:rFonts w:ascii="宋体" w:hAnsi="宋体" w:hint="eastAsia"/>
                <w:kern w:val="0"/>
                <w:sz w:val="21"/>
              </w:rPr>
              <w:t>名称</w:t>
            </w:r>
          </w:p>
        </w:tc>
        <w:tc>
          <w:tcPr>
            <w:tcW w:w="4170" w:type="dxa"/>
            <w:tcBorders>
              <w:top w:val="single" w:sz="4" w:space="0" w:color="auto"/>
              <w:left w:val="single" w:sz="4" w:space="0" w:color="auto"/>
              <w:bottom w:val="single" w:sz="4" w:space="0" w:color="auto"/>
              <w:right w:val="single" w:sz="4" w:space="0" w:color="auto"/>
            </w:tcBorders>
            <w:shd w:val="clear" w:color="auto" w:fill="auto"/>
          </w:tcPr>
          <w:p w14:paraId="5B93CD37" w14:textId="77777777" w:rsidR="002835C6" w:rsidRPr="00C51E21" w:rsidRDefault="002835C6" w:rsidP="002835C6">
            <w:pPr>
              <w:widowControl/>
              <w:spacing w:line="360" w:lineRule="auto"/>
              <w:jc w:val="center"/>
              <w:rPr>
                <w:rFonts w:ascii="宋体" w:hAnsi="宋体"/>
                <w:kern w:val="0"/>
                <w:sz w:val="21"/>
              </w:rPr>
            </w:pPr>
            <w:r w:rsidRPr="00C51E21">
              <w:rPr>
                <w:rFonts w:ascii="宋体" w:hAnsi="宋体" w:hint="eastAsia"/>
                <w:kern w:val="0"/>
                <w:sz w:val="21"/>
              </w:rPr>
              <w:t>说明</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034AE6B" w14:textId="77777777" w:rsidR="002835C6" w:rsidRPr="00C51E21" w:rsidRDefault="002835C6" w:rsidP="002835C6">
            <w:pPr>
              <w:widowControl/>
              <w:spacing w:line="360" w:lineRule="auto"/>
              <w:jc w:val="center"/>
              <w:rPr>
                <w:rFonts w:ascii="宋体" w:hAnsi="宋体"/>
                <w:kern w:val="0"/>
                <w:sz w:val="21"/>
              </w:rPr>
            </w:pPr>
            <w:r w:rsidRPr="00C51E21">
              <w:rPr>
                <w:rFonts w:ascii="宋体" w:hAnsi="宋体" w:hint="eastAsia"/>
                <w:kern w:val="0"/>
                <w:sz w:val="21"/>
              </w:rPr>
              <w:t>数据类型</w:t>
            </w:r>
          </w:p>
        </w:tc>
        <w:tc>
          <w:tcPr>
            <w:tcW w:w="1770" w:type="dxa"/>
            <w:tcBorders>
              <w:top w:val="single" w:sz="4" w:space="0" w:color="auto"/>
              <w:left w:val="single" w:sz="4" w:space="0" w:color="auto"/>
              <w:bottom w:val="single" w:sz="4" w:space="0" w:color="auto"/>
              <w:right w:val="single" w:sz="4" w:space="0" w:color="auto"/>
            </w:tcBorders>
            <w:shd w:val="clear" w:color="auto" w:fill="auto"/>
          </w:tcPr>
          <w:p w14:paraId="10141DE2" w14:textId="77777777" w:rsidR="002835C6" w:rsidRPr="00C51E21" w:rsidRDefault="002835C6" w:rsidP="002835C6">
            <w:pPr>
              <w:widowControl/>
              <w:spacing w:line="360" w:lineRule="auto"/>
              <w:jc w:val="center"/>
              <w:rPr>
                <w:rFonts w:ascii="宋体" w:hAnsi="宋体"/>
                <w:kern w:val="0"/>
                <w:sz w:val="21"/>
              </w:rPr>
            </w:pPr>
            <w:r w:rsidRPr="00C51E21">
              <w:rPr>
                <w:rFonts w:ascii="宋体" w:hAnsi="宋体" w:hint="eastAsia"/>
                <w:kern w:val="0"/>
                <w:sz w:val="21"/>
              </w:rPr>
              <w:t>长度（字节）</w:t>
            </w:r>
          </w:p>
        </w:tc>
      </w:tr>
      <w:tr w:rsidR="002835C6" w:rsidRPr="00C51E21" w14:paraId="270E3562" w14:textId="77777777">
        <w:tc>
          <w:tcPr>
            <w:tcW w:w="1878" w:type="dxa"/>
            <w:tcBorders>
              <w:top w:val="single" w:sz="4" w:space="0" w:color="auto"/>
              <w:left w:val="single" w:sz="4" w:space="0" w:color="auto"/>
              <w:bottom w:val="single" w:sz="4" w:space="0" w:color="auto"/>
              <w:right w:val="single" w:sz="4" w:space="0" w:color="auto"/>
            </w:tcBorders>
            <w:shd w:val="clear" w:color="auto" w:fill="auto"/>
            <w:vAlign w:val="center"/>
          </w:tcPr>
          <w:p w14:paraId="029EDC3B" w14:textId="77777777" w:rsidR="002835C6" w:rsidRPr="00C51E21" w:rsidRDefault="002835C6" w:rsidP="002835C6">
            <w:pPr>
              <w:widowControl/>
              <w:spacing w:line="360" w:lineRule="auto"/>
              <w:jc w:val="center"/>
              <w:rPr>
                <w:rFonts w:ascii="宋体" w:hAnsi="宋体"/>
                <w:kern w:val="0"/>
                <w:sz w:val="21"/>
              </w:rPr>
            </w:pPr>
            <w:proofErr w:type="spellStart"/>
            <w:r>
              <w:rPr>
                <w:rFonts w:ascii="宋体" w:hAnsi="宋体" w:hint="eastAsia"/>
              </w:rPr>
              <w:lastRenderedPageBreak/>
              <w:t>SenderID</w:t>
            </w:r>
            <w:proofErr w:type="spellEnd"/>
          </w:p>
        </w:tc>
        <w:tc>
          <w:tcPr>
            <w:tcW w:w="4170" w:type="dxa"/>
            <w:tcBorders>
              <w:top w:val="single" w:sz="4" w:space="0" w:color="auto"/>
              <w:left w:val="single" w:sz="4" w:space="0" w:color="auto"/>
              <w:bottom w:val="single" w:sz="4" w:space="0" w:color="auto"/>
              <w:right w:val="single" w:sz="4" w:space="0" w:color="auto"/>
            </w:tcBorders>
            <w:shd w:val="clear" w:color="auto" w:fill="auto"/>
            <w:vAlign w:val="center"/>
          </w:tcPr>
          <w:p w14:paraId="2373854C" w14:textId="77777777" w:rsidR="002835C6" w:rsidRPr="00C51E21" w:rsidRDefault="002835C6" w:rsidP="002835C6">
            <w:pPr>
              <w:widowControl/>
              <w:spacing w:line="360" w:lineRule="auto"/>
              <w:jc w:val="center"/>
              <w:rPr>
                <w:rFonts w:ascii="宋体" w:hAnsi="宋体"/>
                <w:kern w:val="0"/>
                <w:sz w:val="21"/>
              </w:rPr>
            </w:pPr>
            <w:r>
              <w:rPr>
                <w:rFonts w:ascii="宋体" w:hAnsi="宋体" w:hint="eastAsia"/>
                <w:szCs w:val="24"/>
              </w:rPr>
              <w:t>机器人模块</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CD817E" w14:textId="77777777" w:rsidR="002835C6" w:rsidRPr="00C51E21" w:rsidRDefault="002835C6" w:rsidP="002835C6">
            <w:pPr>
              <w:widowControl/>
              <w:spacing w:line="360" w:lineRule="auto"/>
              <w:jc w:val="center"/>
              <w:rPr>
                <w:rFonts w:ascii="宋体" w:hAnsi="宋体"/>
                <w:kern w:val="0"/>
                <w:sz w:val="21"/>
              </w:rPr>
            </w:pPr>
            <w:r>
              <w:rPr>
                <w:rFonts w:ascii="宋体" w:hAnsi="宋体" w:hint="eastAsia"/>
              </w:rPr>
              <w:t>String</w:t>
            </w:r>
          </w:p>
        </w:tc>
        <w:tc>
          <w:tcPr>
            <w:tcW w:w="1770" w:type="dxa"/>
            <w:tcBorders>
              <w:top w:val="single" w:sz="4" w:space="0" w:color="auto"/>
              <w:left w:val="single" w:sz="4" w:space="0" w:color="auto"/>
              <w:bottom w:val="single" w:sz="4" w:space="0" w:color="auto"/>
              <w:right w:val="single" w:sz="4" w:space="0" w:color="auto"/>
            </w:tcBorders>
            <w:shd w:val="clear" w:color="auto" w:fill="auto"/>
            <w:vAlign w:val="center"/>
          </w:tcPr>
          <w:p w14:paraId="63ED70D3" w14:textId="77777777" w:rsidR="002835C6" w:rsidRPr="00C51E21" w:rsidRDefault="002835C6" w:rsidP="002835C6">
            <w:pPr>
              <w:widowControl/>
              <w:spacing w:line="360" w:lineRule="auto"/>
              <w:jc w:val="center"/>
              <w:rPr>
                <w:rFonts w:ascii="宋体" w:hAnsi="宋体"/>
                <w:kern w:val="0"/>
                <w:sz w:val="21"/>
              </w:rPr>
            </w:pPr>
            <w:r>
              <w:t>2</w:t>
            </w:r>
          </w:p>
        </w:tc>
      </w:tr>
      <w:tr w:rsidR="002835C6" w:rsidRPr="00C51E21" w14:paraId="138CED90" w14:textId="77777777">
        <w:tc>
          <w:tcPr>
            <w:tcW w:w="1878" w:type="dxa"/>
            <w:tcBorders>
              <w:top w:val="single" w:sz="4" w:space="0" w:color="auto"/>
              <w:left w:val="single" w:sz="4" w:space="0" w:color="auto"/>
              <w:bottom w:val="single" w:sz="4" w:space="0" w:color="auto"/>
              <w:right w:val="single" w:sz="4" w:space="0" w:color="auto"/>
            </w:tcBorders>
            <w:shd w:val="clear" w:color="auto" w:fill="auto"/>
          </w:tcPr>
          <w:p w14:paraId="6722A533" w14:textId="77777777" w:rsidR="002835C6" w:rsidRPr="00C51E21" w:rsidRDefault="002835C6" w:rsidP="002835C6">
            <w:pPr>
              <w:widowControl/>
              <w:spacing w:line="360" w:lineRule="auto"/>
              <w:jc w:val="center"/>
              <w:rPr>
                <w:rFonts w:ascii="宋体" w:hAnsi="宋体"/>
                <w:kern w:val="0"/>
                <w:sz w:val="21"/>
              </w:rPr>
            </w:pPr>
            <w:proofErr w:type="spellStart"/>
            <w:r>
              <w:rPr>
                <w:rFonts w:cs="Arial" w:hint="eastAsia"/>
                <w:szCs w:val="22"/>
              </w:rPr>
              <w:t>UserID</w:t>
            </w:r>
            <w:proofErr w:type="spellEnd"/>
          </w:p>
        </w:tc>
        <w:tc>
          <w:tcPr>
            <w:tcW w:w="4170" w:type="dxa"/>
            <w:tcBorders>
              <w:top w:val="single" w:sz="4" w:space="0" w:color="auto"/>
              <w:left w:val="single" w:sz="4" w:space="0" w:color="auto"/>
              <w:bottom w:val="single" w:sz="4" w:space="0" w:color="auto"/>
              <w:right w:val="single" w:sz="4" w:space="0" w:color="auto"/>
            </w:tcBorders>
            <w:shd w:val="clear" w:color="auto" w:fill="auto"/>
            <w:vAlign w:val="center"/>
          </w:tcPr>
          <w:p w14:paraId="37288300" w14:textId="77777777" w:rsidR="002835C6" w:rsidRPr="00C51E21" w:rsidRDefault="002835C6" w:rsidP="002835C6">
            <w:pPr>
              <w:widowControl/>
              <w:spacing w:line="360" w:lineRule="auto"/>
              <w:rPr>
                <w:rFonts w:ascii="宋体" w:hAnsi="宋体"/>
                <w:kern w:val="0"/>
                <w:sz w:val="21"/>
              </w:rPr>
            </w:pPr>
            <w:r>
              <w:rPr>
                <w:rFonts w:ascii="宋体" w:hAnsi="宋体" w:hint="eastAsia"/>
                <w:kern w:val="0"/>
                <w:szCs w:val="24"/>
              </w:rPr>
              <w:t>用户账号</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83658F0" w14:textId="77777777" w:rsidR="002835C6" w:rsidRPr="00C51E21" w:rsidRDefault="002835C6" w:rsidP="002835C6">
            <w:pPr>
              <w:widowControl/>
              <w:spacing w:line="360" w:lineRule="auto"/>
              <w:jc w:val="center"/>
              <w:rPr>
                <w:rFonts w:ascii="宋体" w:hAnsi="宋体"/>
                <w:kern w:val="0"/>
                <w:sz w:val="21"/>
              </w:rPr>
            </w:pPr>
            <w:r w:rsidRPr="00C51E21">
              <w:rPr>
                <w:rFonts w:ascii="宋体" w:hAnsi="宋体" w:hint="eastAsia"/>
                <w:kern w:val="0"/>
                <w:sz w:val="21"/>
              </w:rPr>
              <w:t>String</w:t>
            </w:r>
          </w:p>
        </w:tc>
        <w:tc>
          <w:tcPr>
            <w:tcW w:w="1770" w:type="dxa"/>
            <w:tcBorders>
              <w:top w:val="single" w:sz="4" w:space="0" w:color="auto"/>
              <w:left w:val="single" w:sz="4" w:space="0" w:color="auto"/>
              <w:bottom w:val="single" w:sz="4" w:space="0" w:color="auto"/>
              <w:right w:val="single" w:sz="4" w:space="0" w:color="auto"/>
            </w:tcBorders>
            <w:shd w:val="clear" w:color="auto" w:fill="auto"/>
            <w:vAlign w:val="center"/>
          </w:tcPr>
          <w:p w14:paraId="47FEC308" w14:textId="77777777" w:rsidR="002835C6" w:rsidRPr="00C51E21" w:rsidRDefault="002835C6" w:rsidP="002835C6">
            <w:pPr>
              <w:widowControl/>
              <w:autoSpaceDE w:val="0"/>
              <w:jc w:val="center"/>
              <w:rPr>
                <w:rFonts w:ascii="宋体" w:hAnsi="宋体" w:cs="宋体"/>
                <w:kern w:val="0"/>
                <w:szCs w:val="24"/>
              </w:rPr>
            </w:pPr>
            <w:r>
              <w:rPr>
                <w:rFonts w:ascii="宋体" w:hAnsi="宋体" w:cs="宋体" w:hint="eastAsia"/>
                <w:kern w:val="0"/>
                <w:szCs w:val="24"/>
              </w:rPr>
              <w:t>20</w:t>
            </w:r>
          </w:p>
        </w:tc>
      </w:tr>
      <w:tr w:rsidR="002835C6" w:rsidRPr="00C51E21" w14:paraId="45314D93" w14:textId="77777777">
        <w:tc>
          <w:tcPr>
            <w:tcW w:w="1878" w:type="dxa"/>
            <w:tcBorders>
              <w:top w:val="single" w:sz="4" w:space="0" w:color="auto"/>
              <w:left w:val="single" w:sz="4" w:space="0" w:color="auto"/>
              <w:bottom w:val="single" w:sz="4" w:space="0" w:color="auto"/>
              <w:right w:val="single" w:sz="4" w:space="0" w:color="auto"/>
            </w:tcBorders>
            <w:shd w:val="clear" w:color="auto" w:fill="auto"/>
          </w:tcPr>
          <w:p w14:paraId="2082771E" w14:textId="77777777" w:rsidR="002835C6" w:rsidRDefault="002835C6" w:rsidP="002835C6">
            <w:pPr>
              <w:widowControl/>
              <w:spacing w:line="360" w:lineRule="auto"/>
              <w:jc w:val="center"/>
              <w:rPr>
                <w:rFonts w:cs="Arial"/>
                <w:szCs w:val="22"/>
              </w:rPr>
            </w:pPr>
            <w:proofErr w:type="spellStart"/>
            <w:r>
              <w:rPr>
                <w:rFonts w:cs="Arial" w:hint="eastAsia"/>
                <w:szCs w:val="22"/>
              </w:rPr>
              <w:t>RobotID</w:t>
            </w:r>
            <w:proofErr w:type="spellEnd"/>
          </w:p>
        </w:tc>
        <w:tc>
          <w:tcPr>
            <w:tcW w:w="4170" w:type="dxa"/>
            <w:tcBorders>
              <w:top w:val="single" w:sz="4" w:space="0" w:color="auto"/>
              <w:left w:val="single" w:sz="4" w:space="0" w:color="auto"/>
              <w:bottom w:val="single" w:sz="4" w:space="0" w:color="auto"/>
              <w:right w:val="single" w:sz="4" w:space="0" w:color="auto"/>
            </w:tcBorders>
            <w:shd w:val="clear" w:color="auto" w:fill="auto"/>
            <w:vAlign w:val="center"/>
          </w:tcPr>
          <w:p w14:paraId="48209084" w14:textId="77777777" w:rsidR="002835C6" w:rsidRDefault="002835C6" w:rsidP="002835C6">
            <w:pPr>
              <w:widowControl/>
              <w:spacing w:line="360" w:lineRule="auto"/>
              <w:rPr>
                <w:rFonts w:ascii="宋体" w:hAnsi="宋体"/>
                <w:kern w:val="0"/>
                <w:szCs w:val="24"/>
              </w:rPr>
            </w:pPr>
            <w:r>
              <w:rPr>
                <w:rFonts w:ascii="宋体" w:hAnsi="宋体" w:hint="eastAsia"/>
                <w:kern w:val="0"/>
                <w:szCs w:val="24"/>
              </w:rPr>
              <w:t>机器人账号</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454F0E5" w14:textId="77777777" w:rsidR="002835C6" w:rsidRPr="00C51E21" w:rsidRDefault="002835C6" w:rsidP="002835C6">
            <w:pPr>
              <w:widowControl/>
              <w:spacing w:line="360" w:lineRule="auto"/>
              <w:jc w:val="center"/>
              <w:rPr>
                <w:rFonts w:ascii="宋体" w:hAnsi="宋体"/>
                <w:kern w:val="0"/>
                <w:sz w:val="21"/>
              </w:rPr>
            </w:pPr>
            <w:r w:rsidRPr="00C51E21">
              <w:rPr>
                <w:rFonts w:ascii="宋体" w:hAnsi="宋体" w:hint="eastAsia"/>
                <w:kern w:val="0"/>
                <w:sz w:val="21"/>
              </w:rPr>
              <w:t>String</w:t>
            </w:r>
          </w:p>
        </w:tc>
        <w:tc>
          <w:tcPr>
            <w:tcW w:w="1770" w:type="dxa"/>
            <w:tcBorders>
              <w:top w:val="single" w:sz="4" w:space="0" w:color="auto"/>
              <w:left w:val="single" w:sz="4" w:space="0" w:color="auto"/>
              <w:bottom w:val="single" w:sz="4" w:space="0" w:color="auto"/>
              <w:right w:val="single" w:sz="4" w:space="0" w:color="auto"/>
            </w:tcBorders>
            <w:shd w:val="clear" w:color="auto" w:fill="auto"/>
            <w:vAlign w:val="center"/>
          </w:tcPr>
          <w:p w14:paraId="69AA4BF8" w14:textId="77777777" w:rsidR="002835C6" w:rsidRDefault="002835C6" w:rsidP="002835C6">
            <w:pPr>
              <w:widowControl/>
              <w:autoSpaceDE w:val="0"/>
              <w:jc w:val="center"/>
              <w:rPr>
                <w:rFonts w:ascii="宋体" w:hAnsi="宋体" w:cs="宋体"/>
                <w:kern w:val="0"/>
                <w:szCs w:val="24"/>
              </w:rPr>
            </w:pPr>
            <w:r>
              <w:rPr>
                <w:rFonts w:ascii="宋体" w:hAnsi="宋体" w:cs="宋体" w:hint="eastAsia"/>
                <w:kern w:val="0"/>
                <w:szCs w:val="24"/>
              </w:rPr>
              <w:t>20</w:t>
            </w:r>
          </w:p>
        </w:tc>
      </w:tr>
      <w:tr w:rsidR="002835C6" w:rsidRPr="00C51E21" w14:paraId="6F498CFA" w14:textId="77777777">
        <w:tc>
          <w:tcPr>
            <w:tcW w:w="1878" w:type="dxa"/>
            <w:tcBorders>
              <w:top w:val="single" w:sz="4" w:space="0" w:color="auto"/>
              <w:left w:val="single" w:sz="4" w:space="0" w:color="auto"/>
              <w:bottom w:val="single" w:sz="4" w:space="0" w:color="auto"/>
              <w:right w:val="single" w:sz="4" w:space="0" w:color="auto"/>
            </w:tcBorders>
            <w:shd w:val="clear" w:color="auto" w:fill="auto"/>
          </w:tcPr>
          <w:p w14:paraId="0F79CA23" w14:textId="77777777" w:rsidR="002835C6" w:rsidRDefault="002835C6" w:rsidP="002835C6">
            <w:pPr>
              <w:widowControl/>
              <w:spacing w:line="360" w:lineRule="auto"/>
              <w:jc w:val="center"/>
              <w:rPr>
                <w:rFonts w:cs="Arial"/>
                <w:szCs w:val="22"/>
              </w:rPr>
            </w:pPr>
            <w:r>
              <w:rPr>
                <w:rFonts w:cs="Arial" w:hint="eastAsia"/>
                <w:szCs w:val="22"/>
              </w:rPr>
              <w:t>Content</w:t>
            </w:r>
          </w:p>
        </w:tc>
        <w:tc>
          <w:tcPr>
            <w:tcW w:w="4170" w:type="dxa"/>
            <w:tcBorders>
              <w:top w:val="single" w:sz="4" w:space="0" w:color="auto"/>
              <w:left w:val="single" w:sz="4" w:space="0" w:color="auto"/>
              <w:bottom w:val="single" w:sz="4" w:space="0" w:color="auto"/>
              <w:right w:val="single" w:sz="4" w:space="0" w:color="auto"/>
            </w:tcBorders>
            <w:shd w:val="clear" w:color="auto" w:fill="auto"/>
            <w:vAlign w:val="center"/>
          </w:tcPr>
          <w:p w14:paraId="4E4C4A00" w14:textId="77777777" w:rsidR="002835C6" w:rsidRDefault="002835C6" w:rsidP="002835C6">
            <w:pPr>
              <w:widowControl/>
              <w:spacing w:line="360" w:lineRule="auto"/>
              <w:rPr>
                <w:rFonts w:ascii="宋体" w:hAnsi="宋体"/>
                <w:kern w:val="0"/>
                <w:szCs w:val="24"/>
              </w:rPr>
            </w:pPr>
            <w:r>
              <w:rPr>
                <w:rFonts w:ascii="宋体" w:hAnsi="宋体" w:hint="eastAsia"/>
                <w:kern w:val="0"/>
                <w:szCs w:val="24"/>
              </w:rPr>
              <w:t>问题内容</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FBFBF0F" w14:textId="77777777" w:rsidR="002835C6" w:rsidRPr="00C51E21" w:rsidRDefault="002835C6" w:rsidP="002835C6">
            <w:pPr>
              <w:widowControl/>
              <w:spacing w:line="360" w:lineRule="auto"/>
              <w:jc w:val="center"/>
              <w:rPr>
                <w:rFonts w:ascii="宋体" w:hAnsi="宋体"/>
                <w:kern w:val="0"/>
                <w:sz w:val="21"/>
              </w:rPr>
            </w:pPr>
            <w:r w:rsidRPr="00C51E21">
              <w:rPr>
                <w:rFonts w:ascii="宋体" w:hAnsi="宋体" w:hint="eastAsia"/>
                <w:kern w:val="0"/>
                <w:sz w:val="21"/>
              </w:rPr>
              <w:t>String</w:t>
            </w:r>
          </w:p>
        </w:tc>
        <w:tc>
          <w:tcPr>
            <w:tcW w:w="1770" w:type="dxa"/>
            <w:tcBorders>
              <w:top w:val="single" w:sz="4" w:space="0" w:color="auto"/>
              <w:left w:val="single" w:sz="4" w:space="0" w:color="auto"/>
              <w:bottom w:val="single" w:sz="4" w:space="0" w:color="auto"/>
              <w:right w:val="single" w:sz="4" w:space="0" w:color="auto"/>
            </w:tcBorders>
            <w:shd w:val="clear" w:color="auto" w:fill="auto"/>
            <w:vAlign w:val="center"/>
          </w:tcPr>
          <w:p w14:paraId="5A119337" w14:textId="77777777" w:rsidR="002835C6" w:rsidRDefault="002835C6" w:rsidP="002835C6">
            <w:pPr>
              <w:widowControl/>
              <w:autoSpaceDE w:val="0"/>
              <w:jc w:val="center"/>
              <w:rPr>
                <w:rFonts w:ascii="宋体" w:hAnsi="宋体" w:cs="宋体"/>
                <w:kern w:val="0"/>
                <w:szCs w:val="24"/>
              </w:rPr>
            </w:pPr>
            <w:r>
              <w:rPr>
                <w:rFonts w:ascii="宋体" w:hAnsi="宋体" w:cs="宋体" w:hint="eastAsia"/>
                <w:kern w:val="0"/>
                <w:szCs w:val="24"/>
              </w:rPr>
              <w:t>200</w:t>
            </w:r>
          </w:p>
        </w:tc>
      </w:tr>
    </w:tbl>
    <w:p w14:paraId="73B25784" w14:textId="77777777" w:rsidR="002835C6" w:rsidRDefault="002835C6" w:rsidP="002835C6">
      <w:pPr>
        <w:ind w:firstLine="480"/>
        <w:rPr>
          <w:rFonts w:cs="Arial"/>
          <w:szCs w:val="22"/>
        </w:rPr>
      </w:pPr>
    </w:p>
    <w:p w14:paraId="1BD4572B" w14:textId="77777777" w:rsidR="002835C6" w:rsidRPr="00C51E21" w:rsidRDefault="002835C6" w:rsidP="002835C6">
      <w:pPr>
        <w:widowControl/>
        <w:tabs>
          <w:tab w:val="left" w:pos="540"/>
        </w:tabs>
        <w:spacing w:line="360" w:lineRule="auto"/>
        <w:ind w:left="665" w:hanging="540"/>
        <w:rPr>
          <w:kern w:val="0"/>
          <w:szCs w:val="24"/>
        </w:rPr>
      </w:pPr>
      <w:r w:rsidRPr="00C51E21">
        <w:rPr>
          <w:rFonts w:eastAsia="Times New Roman"/>
          <w:kern w:val="0"/>
          <w:sz w:val="14"/>
          <w:szCs w:val="14"/>
        </w:rPr>
        <w:t>      </w:t>
      </w:r>
      <w:r>
        <w:rPr>
          <w:rFonts w:hint="eastAsia"/>
          <w:kern w:val="0"/>
          <w:sz w:val="14"/>
          <w:szCs w:val="14"/>
        </w:rPr>
        <w:t>3)</w:t>
      </w:r>
      <w:r w:rsidRPr="00C51E21">
        <w:rPr>
          <w:rFonts w:eastAsia="Times New Roman"/>
          <w:kern w:val="0"/>
          <w:sz w:val="14"/>
          <w:szCs w:val="14"/>
        </w:rPr>
        <w:t xml:space="preserve"> </w:t>
      </w:r>
      <w:r w:rsidRPr="00C51E21">
        <w:rPr>
          <w:rFonts w:hint="eastAsia"/>
          <w:kern w:val="0"/>
          <w:szCs w:val="24"/>
        </w:rPr>
        <w:t>应答消息：</w:t>
      </w:r>
    </w:p>
    <w:tbl>
      <w:tblPr>
        <w:tblW w:w="9078" w:type="dxa"/>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8"/>
        <w:gridCol w:w="3990"/>
        <w:gridCol w:w="1260"/>
        <w:gridCol w:w="1770"/>
      </w:tblGrid>
      <w:tr w:rsidR="002835C6" w:rsidRPr="00C51E21" w14:paraId="6DB4275F" w14:textId="77777777">
        <w:tc>
          <w:tcPr>
            <w:tcW w:w="2058" w:type="dxa"/>
            <w:tcBorders>
              <w:top w:val="single" w:sz="4" w:space="0" w:color="auto"/>
              <w:left w:val="single" w:sz="4" w:space="0" w:color="auto"/>
              <w:bottom w:val="single" w:sz="4" w:space="0" w:color="auto"/>
              <w:right w:val="single" w:sz="4" w:space="0" w:color="auto"/>
            </w:tcBorders>
            <w:shd w:val="clear" w:color="auto" w:fill="auto"/>
          </w:tcPr>
          <w:p w14:paraId="3C20DBF9" w14:textId="77777777" w:rsidR="002835C6" w:rsidRPr="00C51E21" w:rsidRDefault="002835C6" w:rsidP="002835C6">
            <w:pPr>
              <w:widowControl/>
              <w:spacing w:line="360" w:lineRule="auto"/>
              <w:jc w:val="center"/>
              <w:rPr>
                <w:rFonts w:ascii="宋体" w:hAnsi="宋体"/>
                <w:kern w:val="0"/>
                <w:sz w:val="21"/>
              </w:rPr>
            </w:pPr>
            <w:r w:rsidRPr="00C51E21">
              <w:rPr>
                <w:rFonts w:ascii="宋体" w:hAnsi="宋体" w:hint="eastAsia"/>
                <w:kern w:val="0"/>
                <w:sz w:val="21"/>
              </w:rPr>
              <w:t>名称</w:t>
            </w:r>
          </w:p>
        </w:tc>
        <w:tc>
          <w:tcPr>
            <w:tcW w:w="3990" w:type="dxa"/>
            <w:tcBorders>
              <w:top w:val="single" w:sz="4" w:space="0" w:color="auto"/>
              <w:left w:val="single" w:sz="4" w:space="0" w:color="auto"/>
              <w:bottom w:val="single" w:sz="4" w:space="0" w:color="auto"/>
              <w:right w:val="single" w:sz="4" w:space="0" w:color="auto"/>
            </w:tcBorders>
            <w:shd w:val="clear" w:color="auto" w:fill="auto"/>
          </w:tcPr>
          <w:p w14:paraId="53A3A0A5" w14:textId="77777777" w:rsidR="002835C6" w:rsidRPr="00C51E21" w:rsidRDefault="002835C6" w:rsidP="002835C6">
            <w:pPr>
              <w:widowControl/>
              <w:spacing w:line="360" w:lineRule="auto"/>
              <w:jc w:val="center"/>
              <w:rPr>
                <w:rFonts w:ascii="宋体" w:hAnsi="宋体"/>
                <w:kern w:val="0"/>
                <w:sz w:val="21"/>
              </w:rPr>
            </w:pPr>
            <w:r w:rsidRPr="00C51E21">
              <w:rPr>
                <w:rFonts w:ascii="宋体" w:hAnsi="宋体" w:hint="eastAsia"/>
                <w:kern w:val="0"/>
                <w:sz w:val="21"/>
              </w:rPr>
              <w:t>说明</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756B4D4" w14:textId="77777777" w:rsidR="002835C6" w:rsidRPr="00C51E21" w:rsidRDefault="002835C6" w:rsidP="002835C6">
            <w:pPr>
              <w:widowControl/>
              <w:spacing w:line="360" w:lineRule="auto"/>
              <w:jc w:val="center"/>
              <w:rPr>
                <w:rFonts w:ascii="宋体" w:hAnsi="宋体"/>
                <w:kern w:val="0"/>
                <w:sz w:val="21"/>
              </w:rPr>
            </w:pPr>
            <w:r w:rsidRPr="00C51E21">
              <w:rPr>
                <w:rFonts w:ascii="宋体" w:hAnsi="宋体" w:hint="eastAsia"/>
                <w:kern w:val="0"/>
                <w:sz w:val="21"/>
              </w:rPr>
              <w:t>数据类型</w:t>
            </w:r>
          </w:p>
        </w:tc>
        <w:tc>
          <w:tcPr>
            <w:tcW w:w="1770" w:type="dxa"/>
            <w:tcBorders>
              <w:top w:val="single" w:sz="4" w:space="0" w:color="auto"/>
              <w:left w:val="single" w:sz="4" w:space="0" w:color="auto"/>
              <w:bottom w:val="single" w:sz="4" w:space="0" w:color="auto"/>
              <w:right w:val="single" w:sz="4" w:space="0" w:color="auto"/>
            </w:tcBorders>
            <w:shd w:val="clear" w:color="auto" w:fill="auto"/>
          </w:tcPr>
          <w:p w14:paraId="64640F84" w14:textId="77777777" w:rsidR="002835C6" w:rsidRPr="00C51E21" w:rsidRDefault="002835C6" w:rsidP="002835C6">
            <w:pPr>
              <w:widowControl/>
              <w:spacing w:line="360" w:lineRule="auto"/>
              <w:jc w:val="center"/>
              <w:rPr>
                <w:rFonts w:ascii="宋体" w:hAnsi="宋体"/>
                <w:kern w:val="0"/>
                <w:sz w:val="21"/>
              </w:rPr>
            </w:pPr>
            <w:r w:rsidRPr="00C51E21">
              <w:rPr>
                <w:rFonts w:ascii="宋体" w:hAnsi="宋体" w:hint="eastAsia"/>
                <w:kern w:val="0"/>
                <w:sz w:val="21"/>
              </w:rPr>
              <w:t>长度（字节）</w:t>
            </w:r>
          </w:p>
        </w:tc>
      </w:tr>
      <w:tr w:rsidR="002835C6" w:rsidRPr="00C51E21" w14:paraId="02FBBA25" w14:textId="77777777">
        <w:tc>
          <w:tcPr>
            <w:tcW w:w="2058" w:type="dxa"/>
            <w:tcBorders>
              <w:top w:val="single" w:sz="4" w:space="0" w:color="auto"/>
              <w:left w:val="single" w:sz="4" w:space="0" w:color="auto"/>
              <w:bottom w:val="single" w:sz="4" w:space="0" w:color="auto"/>
              <w:right w:val="single" w:sz="4" w:space="0" w:color="auto"/>
            </w:tcBorders>
            <w:shd w:val="clear" w:color="auto" w:fill="auto"/>
            <w:vAlign w:val="center"/>
          </w:tcPr>
          <w:p w14:paraId="33576159" w14:textId="77777777" w:rsidR="002835C6" w:rsidRPr="00C51E21" w:rsidRDefault="002835C6" w:rsidP="002835C6">
            <w:pPr>
              <w:widowControl/>
              <w:spacing w:line="360" w:lineRule="auto"/>
              <w:jc w:val="center"/>
              <w:rPr>
                <w:rFonts w:ascii="宋体" w:hAnsi="宋体"/>
                <w:kern w:val="0"/>
                <w:sz w:val="21"/>
              </w:rPr>
            </w:pPr>
            <w:proofErr w:type="spellStart"/>
            <w:r w:rsidRPr="00C51E21">
              <w:rPr>
                <w:rFonts w:ascii="宋体" w:hAnsi="宋体" w:hint="eastAsia"/>
                <w:kern w:val="0"/>
                <w:sz w:val="21"/>
              </w:rPr>
              <w:t>SenderID</w:t>
            </w:r>
            <w:proofErr w:type="spellEnd"/>
          </w:p>
        </w:tc>
        <w:tc>
          <w:tcPr>
            <w:tcW w:w="3990" w:type="dxa"/>
            <w:tcBorders>
              <w:top w:val="single" w:sz="4" w:space="0" w:color="auto"/>
              <w:left w:val="single" w:sz="4" w:space="0" w:color="auto"/>
              <w:bottom w:val="single" w:sz="4" w:space="0" w:color="auto"/>
              <w:right w:val="single" w:sz="4" w:space="0" w:color="auto"/>
            </w:tcBorders>
            <w:shd w:val="clear" w:color="auto" w:fill="auto"/>
            <w:vAlign w:val="center"/>
          </w:tcPr>
          <w:p w14:paraId="3A3E544C" w14:textId="77777777" w:rsidR="002835C6" w:rsidRPr="00C51E21" w:rsidRDefault="002835C6" w:rsidP="002835C6">
            <w:pPr>
              <w:widowControl/>
              <w:spacing w:line="360" w:lineRule="auto"/>
              <w:rPr>
                <w:rFonts w:ascii="宋体" w:hAnsi="宋体"/>
                <w:kern w:val="0"/>
                <w:sz w:val="21"/>
              </w:rPr>
            </w:pPr>
            <w:r>
              <w:rPr>
                <w:rFonts w:ascii="宋体" w:hAnsi="宋体" w:hint="eastAsia"/>
                <w:kern w:val="0"/>
                <w:sz w:val="21"/>
              </w:rPr>
              <w:t>第三方平台</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34AD99" w14:textId="77777777" w:rsidR="002835C6" w:rsidRPr="00C51E21" w:rsidRDefault="002835C6" w:rsidP="002835C6">
            <w:pPr>
              <w:widowControl/>
              <w:spacing w:line="360" w:lineRule="auto"/>
              <w:jc w:val="center"/>
              <w:rPr>
                <w:rFonts w:ascii="宋体" w:hAnsi="宋体"/>
                <w:kern w:val="0"/>
                <w:sz w:val="21"/>
              </w:rPr>
            </w:pPr>
            <w:r w:rsidRPr="00C51E21">
              <w:rPr>
                <w:rFonts w:ascii="宋体" w:hAnsi="宋体" w:hint="eastAsia"/>
                <w:kern w:val="0"/>
                <w:sz w:val="21"/>
              </w:rPr>
              <w:t>String</w:t>
            </w:r>
          </w:p>
        </w:tc>
        <w:tc>
          <w:tcPr>
            <w:tcW w:w="1770" w:type="dxa"/>
            <w:tcBorders>
              <w:top w:val="single" w:sz="4" w:space="0" w:color="auto"/>
              <w:left w:val="single" w:sz="4" w:space="0" w:color="auto"/>
              <w:bottom w:val="single" w:sz="4" w:space="0" w:color="auto"/>
              <w:right w:val="single" w:sz="4" w:space="0" w:color="auto"/>
            </w:tcBorders>
            <w:shd w:val="clear" w:color="auto" w:fill="auto"/>
            <w:vAlign w:val="center"/>
          </w:tcPr>
          <w:p w14:paraId="73F46CB8" w14:textId="77777777" w:rsidR="002835C6" w:rsidRPr="00C51E21" w:rsidRDefault="002835C6" w:rsidP="002835C6">
            <w:pPr>
              <w:widowControl/>
              <w:autoSpaceDE w:val="0"/>
              <w:jc w:val="center"/>
              <w:rPr>
                <w:rFonts w:ascii="宋体" w:hAnsi="宋体" w:cs="宋体"/>
                <w:kern w:val="0"/>
                <w:szCs w:val="24"/>
              </w:rPr>
            </w:pPr>
            <w:r w:rsidRPr="00C51E21">
              <w:rPr>
                <w:rFonts w:ascii="宋体" w:hAnsi="宋体" w:cs="宋体"/>
                <w:kern w:val="0"/>
                <w:szCs w:val="24"/>
              </w:rPr>
              <w:t>2</w:t>
            </w:r>
          </w:p>
        </w:tc>
      </w:tr>
      <w:tr w:rsidR="002835C6" w:rsidRPr="00C51E21" w14:paraId="29AD84A7" w14:textId="77777777">
        <w:tc>
          <w:tcPr>
            <w:tcW w:w="2058" w:type="dxa"/>
            <w:tcBorders>
              <w:top w:val="single" w:sz="4" w:space="0" w:color="auto"/>
              <w:left w:val="single" w:sz="4" w:space="0" w:color="auto"/>
              <w:bottom w:val="single" w:sz="4" w:space="0" w:color="auto"/>
              <w:right w:val="single" w:sz="4" w:space="0" w:color="auto"/>
            </w:tcBorders>
            <w:shd w:val="clear" w:color="auto" w:fill="auto"/>
          </w:tcPr>
          <w:p w14:paraId="0E20D51E" w14:textId="77777777" w:rsidR="002835C6" w:rsidRPr="00C51E21" w:rsidRDefault="002835C6" w:rsidP="002835C6">
            <w:pPr>
              <w:widowControl/>
              <w:spacing w:line="360" w:lineRule="auto"/>
              <w:jc w:val="center"/>
              <w:rPr>
                <w:rFonts w:ascii="宋体" w:hAnsi="宋体"/>
                <w:kern w:val="0"/>
                <w:sz w:val="21"/>
              </w:rPr>
            </w:pPr>
            <w:r>
              <w:rPr>
                <w:rFonts w:cs="Arial" w:hint="eastAsia"/>
                <w:szCs w:val="22"/>
              </w:rPr>
              <w:t>Content</w:t>
            </w:r>
          </w:p>
        </w:tc>
        <w:tc>
          <w:tcPr>
            <w:tcW w:w="3990" w:type="dxa"/>
            <w:tcBorders>
              <w:top w:val="single" w:sz="4" w:space="0" w:color="auto"/>
              <w:left w:val="single" w:sz="4" w:space="0" w:color="auto"/>
              <w:bottom w:val="single" w:sz="4" w:space="0" w:color="auto"/>
              <w:right w:val="single" w:sz="4" w:space="0" w:color="auto"/>
            </w:tcBorders>
            <w:shd w:val="clear" w:color="auto" w:fill="auto"/>
            <w:vAlign w:val="center"/>
          </w:tcPr>
          <w:p w14:paraId="1C9C91CE" w14:textId="77777777" w:rsidR="002835C6" w:rsidRPr="000763DD" w:rsidRDefault="002835C6" w:rsidP="002835C6">
            <w:pPr>
              <w:widowControl/>
              <w:spacing w:line="360" w:lineRule="auto"/>
              <w:rPr>
                <w:rFonts w:ascii="宋体" w:hAnsi="宋体"/>
                <w:kern w:val="0"/>
                <w:sz w:val="21"/>
              </w:rPr>
            </w:pPr>
            <w:r>
              <w:rPr>
                <w:rFonts w:ascii="宋体" w:hAnsi="宋体" w:hint="eastAsia"/>
                <w:kern w:val="0"/>
                <w:sz w:val="21"/>
              </w:rPr>
              <w:t>回答内容</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D925544" w14:textId="77777777" w:rsidR="002835C6" w:rsidRPr="00C51E21" w:rsidRDefault="002835C6" w:rsidP="002835C6">
            <w:pPr>
              <w:widowControl/>
              <w:spacing w:line="360" w:lineRule="auto"/>
              <w:jc w:val="center"/>
              <w:rPr>
                <w:rFonts w:ascii="宋体" w:hAnsi="宋体"/>
                <w:kern w:val="0"/>
                <w:sz w:val="21"/>
              </w:rPr>
            </w:pPr>
            <w:r w:rsidRPr="00C51E21">
              <w:rPr>
                <w:rFonts w:ascii="宋体" w:hAnsi="宋体" w:hint="eastAsia"/>
                <w:kern w:val="0"/>
                <w:sz w:val="21"/>
              </w:rPr>
              <w:t>String</w:t>
            </w:r>
          </w:p>
        </w:tc>
        <w:tc>
          <w:tcPr>
            <w:tcW w:w="1770" w:type="dxa"/>
            <w:tcBorders>
              <w:top w:val="single" w:sz="4" w:space="0" w:color="auto"/>
              <w:left w:val="single" w:sz="4" w:space="0" w:color="auto"/>
              <w:bottom w:val="single" w:sz="4" w:space="0" w:color="auto"/>
              <w:right w:val="single" w:sz="4" w:space="0" w:color="auto"/>
            </w:tcBorders>
            <w:shd w:val="clear" w:color="auto" w:fill="auto"/>
            <w:vAlign w:val="center"/>
          </w:tcPr>
          <w:p w14:paraId="31DDEBD8" w14:textId="77777777" w:rsidR="002835C6" w:rsidRPr="00C51E21" w:rsidRDefault="002835C6" w:rsidP="002835C6">
            <w:pPr>
              <w:widowControl/>
              <w:autoSpaceDE w:val="0"/>
              <w:jc w:val="center"/>
              <w:rPr>
                <w:rFonts w:ascii="宋体" w:hAnsi="宋体" w:cs="宋体"/>
                <w:kern w:val="0"/>
                <w:szCs w:val="24"/>
              </w:rPr>
            </w:pPr>
            <w:r>
              <w:rPr>
                <w:rFonts w:ascii="宋体" w:hAnsi="宋体" w:cs="宋体" w:hint="eastAsia"/>
                <w:kern w:val="0"/>
                <w:szCs w:val="24"/>
              </w:rPr>
              <w:t>200</w:t>
            </w:r>
          </w:p>
        </w:tc>
      </w:tr>
    </w:tbl>
    <w:p w14:paraId="00C6C394" w14:textId="77777777" w:rsidR="002835C6" w:rsidRDefault="002835C6" w:rsidP="00A67B12">
      <w:pPr>
        <w:ind w:firstLine="480"/>
      </w:pPr>
    </w:p>
    <w:p w14:paraId="6449AE20" w14:textId="77777777" w:rsidR="00A67B12" w:rsidRPr="00A67B12" w:rsidRDefault="00A67B12" w:rsidP="00A67B12"/>
    <w:p w14:paraId="79A9E5A7" w14:textId="77777777" w:rsidR="00A67B12" w:rsidRPr="00A67B12" w:rsidRDefault="00A67B12" w:rsidP="00A67B12"/>
    <w:p w14:paraId="05DC2FC8" w14:textId="77777777" w:rsidR="002835C6" w:rsidRPr="00FE7D9B" w:rsidRDefault="002835C6" w:rsidP="005E67FA">
      <w:pPr>
        <w:pStyle w:val="1"/>
        <w:numPr>
          <w:ilvl w:val="0"/>
          <w:numId w:val="5"/>
        </w:numPr>
        <w:ind w:left="855"/>
      </w:pPr>
      <w:bookmarkStart w:id="109" w:name="_Toc260149633"/>
      <w:r>
        <w:rPr>
          <w:rFonts w:hint="eastAsia"/>
        </w:rPr>
        <w:lastRenderedPageBreak/>
        <w:t>系统性能要求</w:t>
      </w:r>
      <w:bookmarkEnd w:id="109"/>
    </w:p>
    <w:p w14:paraId="6B21C5B9" w14:textId="77777777" w:rsidR="002835C6" w:rsidRPr="002A3F10" w:rsidRDefault="005B2ECE" w:rsidP="005B2ECE">
      <w:pPr>
        <w:ind w:leftChars="356" w:left="854"/>
        <w:rPr>
          <w:sz w:val="21"/>
          <w:szCs w:val="21"/>
        </w:rPr>
      </w:pPr>
      <w:r>
        <w:rPr>
          <w:rFonts w:hint="eastAsia"/>
          <w:sz w:val="21"/>
          <w:szCs w:val="21"/>
        </w:rPr>
        <w:t>软硬件及环境要求参见总册。</w:t>
      </w:r>
    </w:p>
    <w:p w14:paraId="09AB41A5" w14:textId="77777777" w:rsidR="00DA3F2E" w:rsidRDefault="005B2ECE" w:rsidP="005E67FA">
      <w:pPr>
        <w:pStyle w:val="2"/>
        <w:numPr>
          <w:ilvl w:val="0"/>
          <w:numId w:val="0"/>
        </w:numPr>
        <w:ind w:left="576"/>
      </w:pPr>
      <w:bookmarkStart w:id="110" w:name="_Toc90297358"/>
      <w:bookmarkStart w:id="111" w:name="_Toc90353874"/>
      <w:bookmarkStart w:id="112" w:name="_Toc104949860"/>
      <w:bookmarkStart w:id="113" w:name="_Toc131151623"/>
      <w:bookmarkStart w:id="114" w:name="_Toc137706960"/>
      <w:bookmarkStart w:id="115" w:name="_Toc163291730"/>
      <w:bookmarkStart w:id="116" w:name="_Toc165193059"/>
      <w:bookmarkStart w:id="117" w:name="_Toc167603474"/>
      <w:bookmarkStart w:id="118" w:name="_Toc206563728"/>
      <w:bookmarkStart w:id="119" w:name="_Toc220207237"/>
      <w:bookmarkStart w:id="120" w:name="_Toc260149634"/>
      <w:r>
        <w:rPr>
          <w:rFonts w:hint="eastAsia"/>
        </w:rPr>
        <w:t>7.</w:t>
      </w:r>
      <w:r w:rsidR="005E67FA">
        <w:rPr>
          <w:rFonts w:hint="eastAsia"/>
        </w:rPr>
        <w:t>1</w:t>
      </w:r>
      <w:r w:rsidR="002835C6" w:rsidRPr="00DB0531">
        <w:rPr>
          <w:rFonts w:hint="eastAsia"/>
        </w:rPr>
        <w:t>处理性能</w:t>
      </w:r>
      <w:bookmarkEnd w:id="110"/>
      <w:bookmarkEnd w:id="111"/>
      <w:bookmarkEnd w:id="112"/>
      <w:bookmarkEnd w:id="113"/>
      <w:bookmarkEnd w:id="114"/>
      <w:bookmarkEnd w:id="115"/>
      <w:bookmarkEnd w:id="116"/>
      <w:bookmarkEnd w:id="117"/>
      <w:bookmarkEnd w:id="118"/>
      <w:bookmarkEnd w:id="119"/>
      <w:bookmarkEnd w:id="120"/>
    </w:p>
    <w:p w14:paraId="0A021F1A" w14:textId="77777777" w:rsidR="003C02DF" w:rsidRDefault="00DA3F2E">
      <w:pPr>
        <w:numPr>
          <w:ilvl w:val="0"/>
          <w:numId w:val="19"/>
        </w:numPr>
        <w:adjustRightInd w:val="0"/>
        <w:snapToGrid w:val="0"/>
        <w:jc w:val="left"/>
        <w:rPr>
          <w:rFonts w:ascii="Tahoma" w:hAnsi="Tahoma"/>
          <w:sz w:val="21"/>
          <w:szCs w:val="21"/>
        </w:rPr>
      </w:pPr>
      <w:r w:rsidRPr="00DA3F2E">
        <w:rPr>
          <w:rFonts w:ascii="宋体" w:hAnsi="宋体" w:hint="eastAsia"/>
          <w:sz w:val="21"/>
          <w:szCs w:val="21"/>
        </w:rPr>
        <w:t>电信</w:t>
      </w:r>
      <w:r w:rsidRPr="00DA3F2E">
        <w:rPr>
          <w:rFonts w:ascii="Tahoma" w:hAnsi="Tahoma" w:hint="eastAsia"/>
          <w:sz w:val="21"/>
          <w:szCs w:val="21"/>
        </w:rPr>
        <w:t>机器人后台容量要求：按客户端用户</w:t>
      </w:r>
      <w:r w:rsidRPr="00DA3F2E">
        <w:rPr>
          <w:rFonts w:ascii="Tahoma" w:hAnsi="Tahoma"/>
          <w:sz w:val="21"/>
          <w:szCs w:val="21"/>
        </w:rPr>
        <w:t>3500</w:t>
      </w:r>
      <w:r w:rsidRPr="00DA3F2E">
        <w:rPr>
          <w:rFonts w:ascii="Tahoma" w:hAnsi="Tahoma" w:hint="eastAsia"/>
          <w:sz w:val="21"/>
          <w:szCs w:val="21"/>
        </w:rPr>
        <w:t>万计，每个用户</w:t>
      </w:r>
      <w:r w:rsidRPr="00DA3F2E">
        <w:rPr>
          <w:rFonts w:ascii="Tahoma" w:hAnsi="Tahoma"/>
          <w:sz w:val="21"/>
          <w:szCs w:val="21"/>
        </w:rPr>
        <w:t>3</w:t>
      </w:r>
      <w:r w:rsidRPr="00DA3F2E">
        <w:rPr>
          <w:rFonts w:ascii="Tahoma" w:hAnsi="Tahoma" w:hint="eastAsia"/>
          <w:sz w:val="21"/>
          <w:szCs w:val="21"/>
        </w:rPr>
        <w:t>个机器人（电信客服一个，默认业务机器人</w:t>
      </w:r>
      <w:r w:rsidRPr="00DA3F2E">
        <w:rPr>
          <w:rFonts w:ascii="Tahoma" w:hAnsi="Tahoma"/>
          <w:sz w:val="21"/>
          <w:szCs w:val="21"/>
        </w:rPr>
        <w:t>2</w:t>
      </w:r>
      <w:r w:rsidRPr="00DA3F2E">
        <w:rPr>
          <w:rFonts w:ascii="Tahoma" w:hAnsi="Tahoma" w:hint="eastAsia"/>
          <w:sz w:val="21"/>
          <w:szCs w:val="21"/>
        </w:rPr>
        <w:t>个），因机器人至少用户登录后才能添加，月活跃率</w:t>
      </w:r>
      <w:r w:rsidRPr="00DA3F2E">
        <w:rPr>
          <w:rFonts w:ascii="Tahoma" w:hAnsi="Tahoma"/>
          <w:sz w:val="21"/>
          <w:szCs w:val="21"/>
        </w:rPr>
        <w:t xml:space="preserve">20%, </w:t>
      </w:r>
      <w:r w:rsidRPr="00DA3F2E">
        <w:rPr>
          <w:rFonts w:ascii="Tahoma" w:hAnsi="Tahoma" w:hint="eastAsia"/>
          <w:sz w:val="21"/>
          <w:szCs w:val="21"/>
        </w:rPr>
        <w:t>设</w:t>
      </w:r>
      <w:r w:rsidRPr="00DA3F2E">
        <w:rPr>
          <w:rFonts w:ascii="Tahoma" w:hAnsi="Tahoma"/>
          <w:sz w:val="21"/>
          <w:szCs w:val="21"/>
        </w:rPr>
        <w:t>75%</w:t>
      </w:r>
      <w:r w:rsidRPr="00DA3F2E">
        <w:rPr>
          <w:rFonts w:ascii="Tahoma" w:hAnsi="Tahoma" w:hint="eastAsia"/>
          <w:sz w:val="21"/>
          <w:szCs w:val="21"/>
        </w:rPr>
        <w:t>的用户添加机器人，电信机器人系统应支持</w:t>
      </w:r>
      <w:r w:rsidRPr="00DA3F2E">
        <w:rPr>
          <w:rFonts w:ascii="Tahoma" w:hAnsi="Tahoma"/>
          <w:sz w:val="21"/>
          <w:szCs w:val="21"/>
        </w:rPr>
        <w:t>3500*3*75%=7875</w:t>
      </w:r>
      <w:r w:rsidRPr="00DA3F2E">
        <w:rPr>
          <w:rFonts w:ascii="Tahoma" w:hAnsi="Tahoma" w:hint="eastAsia"/>
          <w:sz w:val="21"/>
          <w:szCs w:val="21"/>
        </w:rPr>
        <w:t>万用户，增加</w:t>
      </w:r>
      <w:r w:rsidRPr="00DA3F2E">
        <w:rPr>
          <w:rFonts w:ascii="Tahoma" w:hAnsi="Tahoma"/>
          <w:sz w:val="21"/>
          <w:szCs w:val="21"/>
        </w:rPr>
        <w:t>15%</w:t>
      </w:r>
      <w:r w:rsidRPr="00DA3F2E">
        <w:rPr>
          <w:rFonts w:ascii="Tahoma" w:hAnsi="Tahoma" w:hint="eastAsia"/>
          <w:sz w:val="21"/>
          <w:szCs w:val="21"/>
        </w:rPr>
        <w:t>冗余，共支持</w:t>
      </w:r>
      <w:r w:rsidRPr="00DA3F2E">
        <w:rPr>
          <w:rFonts w:ascii="Tahoma" w:hAnsi="Tahoma"/>
          <w:sz w:val="21"/>
          <w:szCs w:val="21"/>
        </w:rPr>
        <w:t>9056</w:t>
      </w:r>
      <w:r w:rsidRPr="00DA3F2E">
        <w:rPr>
          <w:rFonts w:ascii="Tahoma" w:hAnsi="Tahoma" w:hint="eastAsia"/>
          <w:sz w:val="21"/>
          <w:szCs w:val="21"/>
        </w:rPr>
        <w:t>万。</w:t>
      </w:r>
    </w:p>
    <w:p w14:paraId="0E6FD8DA" w14:textId="77777777" w:rsidR="0002145D" w:rsidRPr="0002145D" w:rsidRDefault="00DA3F2E" w:rsidP="002835C6">
      <w:pPr>
        <w:numPr>
          <w:ilvl w:val="0"/>
          <w:numId w:val="19"/>
        </w:numPr>
        <w:adjustRightInd w:val="0"/>
        <w:snapToGrid w:val="0"/>
        <w:jc w:val="left"/>
        <w:rPr>
          <w:rFonts w:ascii="宋体" w:hAnsi="宋体"/>
          <w:sz w:val="21"/>
          <w:szCs w:val="21"/>
        </w:rPr>
      </w:pPr>
      <w:r w:rsidRPr="00DA3F2E">
        <w:rPr>
          <w:rFonts w:ascii="Tahoma" w:hAnsi="Tahoma" w:hint="eastAsia"/>
          <w:sz w:val="21"/>
          <w:szCs w:val="21"/>
        </w:rPr>
        <w:t>支持同时在线用户要求：按用户同时在线峰值率</w:t>
      </w:r>
      <w:r w:rsidRPr="00DA3F2E">
        <w:rPr>
          <w:rFonts w:ascii="Tahoma" w:hAnsi="Tahoma"/>
          <w:sz w:val="21"/>
          <w:szCs w:val="21"/>
        </w:rPr>
        <w:t>1%</w:t>
      </w:r>
      <w:r w:rsidRPr="00DA3F2E">
        <w:rPr>
          <w:rFonts w:ascii="Tahoma" w:hAnsi="Tahoma" w:hint="eastAsia"/>
          <w:sz w:val="21"/>
          <w:szCs w:val="21"/>
        </w:rPr>
        <w:t>计，在线用户中使用机器人峰值率</w:t>
      </w:r>
      <w:r w:rsidRPr="00DA3F2E">
        <w:rPr>
          <w:rFonts w:ascii="Tahoma" w:hAnsi="Tahoma"/>
          <w:sz w:val="21"/>
          <w:szCs w:val="21"/>
        </w:rPr>
        <w:t>0.1%</w:t>
      </w:r>
      <w:r w:rsidRPr="00DA3F2E">
        <w:rPr>
          <w:rFonts w:ascii="Tahoma" w:hAnsi="Tahoma" w:hint="eastAsia"/>
          <w:sz w:val="21"/>
          <w:szCs w:val="21"/>
        </w:rPr>
        <w:t>计，电信机器人系统应同时支持在线用户</w:t>
      </w:r>
      <w:r w:rsidRPr="00DA3F2E">
        <w:rPr>
          <w:rFonts w:ascii="Tahoma" w:hAnsi="Tahoma"/>
          <w:sz w:val="21"/>
          <w:szCs w:val="21"/>
        </w:rPr>
        <w:t>3500</w:t>
      </w:r>
      <w:r w:rsidRPr="00DA3F2E">
        <w:rPr>
          <w:rFonts w:ascii="Tahoma" w:hAnsi="Tahoma" w:hint="eastAsia"/>
          <w:sz w:val="21"/>
          <w:szCs w:val="21"/>
        </w:rPr>
        <w:t>万</w:t>
      </w:r>
      <w:r w:rsidRPr="00DA3F2E">
        <w:rPr>
          <w:rFonts w:ascii="Tahoma" w:hAnsi="Tahoma"/>
          <w:sz w:val="21"/>
          <w:szCs w:val="21"/>
        </w:rPr>
        <w:t>*1%*0.1%=350</w:t>
      </w:r>
      <w:r w:rsidRPr="00DA3F2E">
        <w:rPr>
          <w:rFonts w:ascii="Tahoma" w:hAnsi="Tahoma" w:hint="eastAsia"/>
          <w:sz w:val="21"/>
          <w:szCs w:val="21"/>
        </w:rPr>
        <w:t>人。</w:t>
      </w:r>
    </w:p>
    <w:p w14:paraId="73DEE3B5" w14:textId="77777777" w:rsidR="002835C6" w:rsidRPr="002A3F10" w:rsidRDefault="00DA3F2E" w:rsidP="002835C6">
      <w:pPr>
        <w:numPr>
          <w:ilvl w:val="0"/>
          <w:numId w:val="19"/>
        </w:numPr>
        <w:adjustRightInd w:val="0"/>
        <w:snapToGrid w:val="0"/>
        <w:jc w:val="left"/>
        <w:rPr>
          <w:rFonts w:ascii="宋体" w:hAnsi="宋体"/>
          <w:sz w:val="21"/>
          <w:szCs w:val="21"/>
        </w:rPr>
      </w:pPr>
      <w:r w:rsidRPr="00DA3F2E">
        <w:rPr>
          <w:rFonts w:ascii="Tahoma" w:hAnsi="Tahoma" w:hint="eastAsia"/>
          <w:sz w:val="21"/>
          <w:szCs w:val="21"/>
        </w:rPr>
        <w:t>后台系统能根据用户发展和业务发展状况，方便得对容量进行扩展。</w:t>
      </w:r>
      <w:r w:rsidR="002835C6" w:rsidRPr="002A3F10">
        <w:rPr>
          <w:rFonts w:ascii="宋体" w:hAnsi="宋体" w:hint="eastAsia"/>
          <w:sz w:val="21"/>
          <w:szCs w:val="21"/>
        </w:rPr>
        <w:t>系统硬件设备的CPU忙时利用率平均不超过70%，内存忙时利用率平均不超过70%；</w:t>
      </w:r>
    </w:p>
    <w:p w14:paraId="48D27FA7" w14:textId="77777777" w:rsidR="002835C6" w:rsidRPr="002A3F10" w:rsidRDefault="002835C6" w:rsidP="002835C6">
      <w:pPr>
        <w:numPr>
          <w:ilvl w:val="0"/>
          <w:numId w:val="19"/>
        </w:numPr>
        <w:adjustRightInd w:val="0"/>
        <w:snapToGrid w:val="0"/>
        <w:jc w:val="left"/>
        <w:rPr>
          <w:rFonts w:ascii="宋体" w:hAnsi="宋体"/>
          <w:sz w:val="21"/>
          <w:szCs w:val="21"/>
        </w:rPr>
      </w:pPr>
      <w:r w:rsidRPr="002A3F10">
        <w:rPr>
          <w:rFonts w:ascii="宋体" w:hAnsi="宋体" w:hint="eastAsia"/>
          <w:sz w:val="21"/>
          <w:szCs w:val="21"/>
        </w:rPr>
        <w:t>从数据库备份到磁带库的时间：每天的备份时间不多于1小时，而且不影响对数据库的少量查询；</w:t>
      </w:r>
    </w:p>
    <w:p w14:paraId="4E780EE5" w14:textId="77777777" w:rsidR="002835C6" w:rsidRPr="002A3F10" w:rsidRDefault="002835C6" w:rsidP="002835C6">
      <w:pPr>
        <w:numPr>
          <w:ilvl w:val="0"/>
          <w:numId w:val="19"/>
        </w:numPr>
        <w:adjustRightInd w:val="0"/>
        <w:snapToGrid w:val="0"/>
        <w:jc w:val="left"/>
        <w:rPr>
          <w:rFonts w:ascii="宋体" w:hAnsi="宋体"/>
          <w:sz w:val="21"/>
          <w:szCs w:val="21"/>
        </w:rPr>
      </w:pPr>
      <w:r w:rsidRPr="002A3F10">
        <w:rPr>
          <w:rFonts w:ascii="宋体" w:hAnsi="宋体" w:hint="eastAsia"/>
          <w:sz w:val="21"/>
          <w:szCs w:val="21"/>
        </w:rPr>
        <w:t>从磁带库拷贝到数据库里的时间：数据的恢复速度不多于1小时；</w:t>
      </w:r>
    </w:p>
    <w:p w14:paraId="6EE0503D" w14:textId="77777777" w:rsidR="002835C6" w:rsidRPr="002A3F10" w:rsidRDefault="002835C6" w:rsidP="002835C6">
      <w:pPr>
        <w:numPr>
          <w:ilvl w:val="0"/>
          <w:numId w:val="19"/>
        </w:numPr>
        <w:adjustRightInd w:val="0"/>
        <w:snapToGrid w:val="0"/>
        <w:jc w:val="left"/>
        <w:rPr>
          <w:rFonts w:ascii="宋体" w:hAnsi="宋体"/>
          <w:sz w:val="21"/>
          <w:szCs w:val="21"/>
        </w:rPr>
      </w:pPr>
      <w:r w:rsidRPr="002A3F10">
        <w:rPr>
          <w:rFonts w:ascii="宋体" w:hAnsi="宋体" w:hint="eastAsia"/>
          <w:sz w:val="21"/>
          <w:szCs w:val="21"/>
        </w:rPr>
        <w:t>平台支持负载均衡，系统切换时间小于60秒。平台在切换过程中应保证已经处理过的业务正常运行和计费（满足容灾7级要求，SHARE78－可切换、数分钟）；</w:t>
      </w:r>
    </w:p>
    <w:p w14:paraId="2E732754" w14:textId="77777777" w:rsidR="002835C6" w:rsidRPr="002A3F10" w:rsidRDefault="002835C6" w:rsidP="002835C6">
      <w:pPr>
        <w:numPr>
          <w:ilvl w:val="0"/>
          <w:numId w:val="19"/>
        </w:numPr>
        <w:adjustRightInd w:val="0"/>
        <w:snapToGrid w:val="0"/>
        <w:jc w:val="left"/>
        <w:rPr>
          <w:rFonts w:ascii="宋体" w:hAnsi="宋体"/>
          <w:sz w:val="21"/>
          <w:szCs w:val="21"/>
        </w:rPr>
      </w:pPr>
      <w:r w:rsidRPr="002A3F10">
        <w:rPr>
          <w:rFonts w:ascii="宋体" w:hAnsi="宋体" w:hint="eastAsia"/>
          <w:sz w:val="21"/>
          <w:szCs w:val="21"/>
        </w:rPr>
        <w:t>对于大数据量的统计，应能保证在夜间（4小时内）完成；</w:t>
      </w:r>
    </w:p>
    <w:p w14:paraId="12B87C0A" w14:textId="77777777" w:rsidR="002835C6" w:rsidRPr="002A3F10" w:rsidRDefault="002835C6" w:rsidP="002835C6">
      <w:pPr>
        <w:numPr>
          <w:ilvl w:val="0"/>
          <w:numId w:val="19"/>
        </w:numPr>
        <w:adjustRightInd w:val="0"/>
        <w:snapToGrid w:val="0"/>
        <w:jc w:val="left"/>
        <w:rPr>
          <w:sz w:val="21"/>
          <w:szCs w:val="21"/>
        </w:rPr>
      </w:pPr>
      <w:r w:rsidRPr="002A3F10">
        <w:rPr>
          <w:rFonts w:ascii="宋体" w:hAnsi="宋体" w:hint="eastAsia"/>
          <w:sz w:val="21"/>
          <w:szCs w:val="21"/>
        </w:rPr>
        <w:t>平台提供足够的磁盘空间，满足在线保存</w:t>
      </w:r>
      <w:r w:rsidR="0002145D">
        <w:rPr>
          <w:rFonts w:ascii="宋体" w:hAnsi="宋体" w:hint="eastAsia"/>
          <w:sz w:val="21"/>
          <w:szCs w:val="21"/>
        </w:rPr>
        <w:t>6</w:t>
      </w:r>
      <w:r w:rsidRPr="002A3F10">
        <w:rPr>
          <w:rFonts w:ascii="宋体" w:hAnsi="宋体" w:hint="eastAsia"/>
          <w:sz w:val="21"/>
          <w:szCs w:val="21"/>
        </w:rPr>
        <w:t>个月日志和话单以及当月运营日志、话单的要求；磁盘容量在满足系统的稳定运行的前提下，需要预留25％的容错空间（25％），并且保证磁盘的忙时平均利用率低于70％；最后平台还需要满足进行话务统计的空间要求；</w:t>
      </w:r>
      <w:r w:rsidRPr="002A3F10">
        <w:rPr>
          <w:rFonts w:hint="eastAsia"/>
          <w:sz w:val="21"/>
          <w:szCs w:val="21"/>
        </w:rPr>
        <w:t xml:space="preserve"> </w:t>
      </w:r>
    </w:p>
    <w:p w14:paraId="4A7B39CA" w14:textId="77777777" w:rsidR="00DA3F2E" w:rsidRDefault="005B2ECE" w:rsidP="005E67FA">
      <w:pPr>
        <w:pStyle w:val="2"/>
        <w:numPr>
          <w:ilvl w:val="0"/>
          <w:numId w:val="0"/>
        </w:numPr>
        <w:ind w:left="576"/>
      </w:pPr>
      <w:bookmarkStart w:id="121" w:name="_Toc104949862"/>
      <w:bookmarkStart w:id="122" w:name="_Toc131151624"/>
      <w:bookmarkStart w:id="123" w:name="_Toc137706961"/>
      <w:bookmarkStart w:id="124" w:name="_Toc163291731"/>
      <w:bookmarkStart w:id="125" w:name="_Toc165193060"/>
      <w:bookmarkStart w:id="126" w:name="_Toc167603475"/>
      <w:bookmarkStart w:id="127" w:name="_Toc206563729"/>
      <w:bookmarkStart w:id="128" w:name="_Toc220207238"/>
      <w:bookmarkStart w:id="129" w:name="_Toc260149635"/>
      <w:r>
        <w:rPr>
          <w:rFonts w:hint="eastAsia"/>
        </w:rPr>
        <w:t>7</w:t>
      </w:r>
      <w:r w:rsidR="0002145D">
        <w:rPr>
          <w:rFonts w:hint="eastAsia"/>
        </w:rPr>
        <w:t>.</w:t>
      </w:r>
      <w:r w:rsidR="005E67FA">
        <w:rPr>
          <w:rFonts w:hint="eastAsia"/>
        </w:rPr>
        <w:t>2</w:t>
      </w:r>
      <w:r w:rsidR="002835C6" w:rsidRPr="00DB0531">
        <w:rPr>
          <w:rFonts w:hint="eastAsia"/>
        </w:rPr>
        <w:t>系统时延</w:t>
      </w:r>
      <w:bookmarkEnd w:id="121"/>
      <w:bookmarkEnd w:id="122"/>
      <w:bookmarkEnd w:id="123"/>
      <w:bookmarkEnd w:id="124"/>
      <w:bookmarkEnd w:id="125"/>
      <w:bookmarkEnd w:id="126"/>
      <w:bookmarkEnd w:id="127"/>
      <w:bookmarkEnd w:id="128"/>
      <w:bookmarkEnd w:id="129"/>
    </w:p>
    <w:p w14:paraId="7464D006" w14:textId="77777777" w:rsidR="002835C6" w:rsidRPr="00C41BF6" w:rsidRDefault="002835C6" w:rsidP="002835C6">
      <w:pPr>
        <w:adjustRightInd w:val="0"/>
        <w:snapToGrid w:val="0"/>
        <w:ind w:firstLineChars="200" w:firstLine="420"/>
        <w:jc w:val="left"/>
        <w:rPr>
          <w:rFonts w:ascii="宋体" w:hAnsi="宋体"/>
          <w:sz w:val="21"/>
          <w:szCs w:val="21"/>
        </w:rPr>
      </w:pPr>
      <w:r w:rsidRPr="00C41BF6">
        <w:rPr>
          <w:rFonts w:ascii="宋体" w:hAnsi="宋体" w:hint="eastAsia"/>
          <w:sz w:val="21"/>
          <w:szCs w:val="21"/>
        </w:rPr>
        <w:t>系统消息处理延迟（从系统收到请求消息到返回应答的时间间隔）不大于5</w:t>
      </w:r>
      <w:r w:rsidRPr="00C41BF6">
        <w:rPr>
          <w:rFonts w:ascii="宋体" w:hAnsi="宋体"/>
          <w:sz w:val="21"/>
          <w:szCs w:val="21"/>
        </w:rPr>
        <w:t>00</w:t>
      </w:r>
      <w:r w:rsidRPr="00C41BF6">
        <w:rPr>
          <w:rFonts w:ascii="宋体" w:hAnsi="宋体" w:hint="eastAsia"/>
          <w:sz w:val="21"/>
          <w:szCs w:val="21"/>
        </w:rPr>
        <w:t>毫秒</w:t>
      </w:r>
      <w:r w:rsidRPr="00C41BF6">
        <w:rPr>
          <w:rFonts w:ascii="宋体" w:hAnsi="宋体"/>
          <w:sz w:val="21"/>
          <w:szCs w:val="21"/>
        </w:rPr>
        <w:t xml:space="preserve"> (99.999%</w:t>
      </w:r>
      <w:commentRangeStart w:id="130"/>
      <w:r w:rsidRPr="00C41BF6">
        <w:rPr>
          <w:rFonts w:ascii="宋体" w:hAnsi="宋体" w:hint="eastAsia"/>
          <w:sz w:val="21"/>
          <w:szCs w:val="21"/>
        </w:rPr>
        <w:t>概率</w:t>
      </w:r>
      <w:commentRangeEnd w:id="130"/>
      <w:r w:rsidRPr="00C41BF6">
        <w:rPr>
          <w:rStyle w:val="af0"/>
        </w:rPr>
        <w:commentReference w:id="130"/>
      </w:r>
      <w:r w:rsidRPr="00C41BF6">
        <w:rPr>
          <w:rFonts w:ascii="宋体" w:hAnsi="宋体"/>
          <w:sz w:val="21"/>
          <w:szCs w:val="21"/>
        </w:rPr>
        <w:t>)</w:t>
      </w:r>
      <w:r w:rsidRPr="00C41BF6">
        <w:rPr>
          <w:rFonts w:ascii="宋体" w:hAnsi="宋体" w:hint="eastAsia"/>
          <w:sz w:val="21"/>
          <w:szCs w:val="21"/>
        </w:rPr>
        <w:t>。</w:t>
      </w:r>
    </w:p>
    <w:p w14:paraId="5A8D679F" w14:textId="77777777" w:rsidR="00DA3F2E" w:rsidRDefault="005B2ECE" w:rsidP="005E67FA">
      <w:pPr>
        <w:pStyle w:val="2"/>
        <w:numPr>
          <w:ilvl w:val="0"/>
          <w:numId w:val="0"/>
        </w:numPr>
        <w:ind w:left="576"/>
      </w:pPr>
      <w:bookmarkStart w:id="131" w:name="_Toc104949864"/>
      <w:bookmarkStart w:id="132" w:name="_Toc131151633"/>
      <w:bookmarkStart w:id="133" w:name="_Toc137706970"/>
      <w:bookmarkStart w:id="134" w:name="_Toc163291732"/>
      <w:bookmarkStart w:id="135" w:name="_Toc165193061"/>
      <w:bookmarkStart w:id="136" w:name="_Toc167603476"/>
      <w:bookmarkStart w:id="137" w:name="_Toc206563730"/>
      <w:bookmarkStart w:id="138" w:name="_Toc220207239"/>
      <w:bookmarkStart w:id="139" w:name="_Toc260149636"/>
      <w:bookmarkStart w:id="140" w:name="_Toc131151625"/>
      <w:bookmarkStart w:id="141" w:name="_Toc137706962"/>
      <w:r>
        <w:rPr>
          <w:rFonts w:hint="eastAsia"/>
        </w:rPr>
        <w:t>7</w:t>
      </w:r>
      <w:r w:rsidR="0002145D">
        <w:rPr>
          <w:rFonts w:hint="eastAsia"/>
        </w:rPr>
        <w:t>.</w:t>
      </w:r>
      <w:r w:rsidR="005E67FA">
        <w:rPr>
          <w:rFonts w:hint="eastAsia"/>
        </w:rPr>
        <w:t>3</w:t>
      </w:r>
      <w:r w:rsidR="002835C6" w:rsidRPr="00DB0531">
        <w:rPr>
          <w:rFonts w:hint="eastAsia"/>
        </w:rPr>
        <w:t>稳定性要求</w:t>
      </w:r>
      <w:bookmarkEnd w:id="131"/>
      <w:bookmarkEnd w:id="132"/>
      <w:bookmarkEnd w:id="133"/>
      <w:bookmarkEnd w:id="134"/>
      <w:bookmarkEnd w:id="135"/>
      <w:bookmarkEnd w:id="136"/>
      <w:bookmarkEnd w:id="137"/>
      <w:bookmarkEnd w:id="138"/>
      <w:bookmarkEnd w:id="139"/>
    </w:p>
    <w:p w14:paraId="7DCD18E6" w14:textId="77777777" w:rsidR="002835C6" w:rsidRPr="00C41BF6" w:rsidRDefault="002835C6" w:rsidP="002835C6">
      <w:pPr>
        <w:numPr>
          <w:ilvl w:val="0"/>
          <w:numId w:val="20"/>
        </w:numPr>
        <w:adjustRightInd w:val="0"/>
        <w:snapToGrid w:val="0"/>
        <w:jc w:val="left"/>
        <w:rPr>
          <w:rFonts w:ascii="宋体" w:hAnsi="宋体"/>
          <w:sz w:val="21"/>
          <w:szCs w:val="21"/>
        </w:rPr>
      </w:pPr>
      <w:r w:rsidRPr="00C41BF6">
        <w:rPr>
          <w:rFonts w:ascii="宋体" w:hAnsi="宋体" w:hint="eastAsia"/>
          <w:sz w:val="21"/>
          <w:szCs w:val="21"/>
        </w:rPr>
        <w:t>系统平均无故障时间不小于26280小时（3年）；</w:t>
      </w:r>
    </w:p>
    <w:p w14:paraId="40411D1A" w14:textId="77777777" w:rsidR="002835C6" w:rsidRPr="00C41BF6" w:rsidRDefault="002835C6" w:rsidP="002835C6">
      <w:pPr>
        <w:numPr>
          <w:ilvl w:val="0"/>
          <w:numId w:val="20"/>
        </w:numPr>
        <w:adjustRightInd w:val="0"/>
        <w:snapToGrid w:val="0"/>
        <w:jc w:val="left"/>
        <w:rPr>
          <w:rFonts w:ascii="宋体" w:hAnsi="宋体"/>
          <w:sz w:val="21"/>
          <w:szCs w:val="21"/>
        </w:rPr>
      </w:pPr>
      <w:r w:rsidRPr="00C41BF6">
        <w:rPr>
          <w:rFonts w:ascii="宋体" w:hAnsi="宋体" w:hint="eastAsia"/>
          <w:sz w:val="21"/>
          <w:szCs w:val="21"/>
        </w:rPr>
        <w:t>系统平均无故障率不低于99.999%；</w:t>
      </w:r>
    </w:p>
    <w:p w14:paraId="1D063781" w14:textId="77777777" w:rsidR="002835C6" w:rsidRPr="00C41BF6" w:rsidRDefault="002835C6" w:rsidP="002835C6">
      <w:pPr>
        <w:numPr>
          <w:ilvl w:val="0"/>
          <w:numId w:val="20"/>
        </w:numPr>
        <w:adjustRightInd w:val="0"/>
        <w:snapToGrid w:val="0"/>
        <w:jc w:val="left"/>
        <w:rPr>
          <w:rFonts w:ascii="宋体" w:hAnsi="宋体"/>
          <w:sz w:val="21"/>
          <w:szCs w:val="21"/>
        </w:rPr>
      </w:pPr>
      <w:r w:rsidRPr="00C41BF6">
        <w:rPr>
          <w:rFonts w:ascii="宋体" w:hAnsi="宋体" w:hint="eastAsia"/>
          <w:sz w:val="21"/>
          <w:szCs w:val="21"/>
        </w:rPr>
        <w:t>系统针对平台的处理能力应该采用相应的流量控制措施，满足对处理时延、CPU占有率的要求，保证系统的稳定运行；</w:t>
      </w:r>
    </w:p>
    <w:p w14:paraId="128C072A" w14:textId="77777777" w:rsidR="002835C6" w:rsidRPr="00C41BF6" w:rsidRDefault="002835C6" w:rsidP="002835C6">
      <w:pPr>
        <w:numPr>
          <w:ilvl w:val="0"/>
          <w:numId w:val="20"/>
        </w:numPr>
        <w:adjustRightInd w:val="0"/>
        <w:snapToGrid w:val="0"/>
        <w:jc w:val="left"/>
        <w:rPr>
          <w:rFonts w:ascii="宋体" w:hAnsi="宋体"/>
          <w:sz w:val="21"/>
          <w:szCs w:val="21"/>
        </w:rPr>
      </w:pPr>
      <w:r w:rsidRPr="00C41BF6">
        <w:rPr>
          <w:rFonts w:ascii="宋体" w:hAnsi="宋体" w:hint="eastAsia"/>
          <w:sz w:val="21"/>
          <w:szCs w:val="21"/>
        </w:rPr>
        <w:t>平台系统应具备电信级可靠性、多种冗余、备份和集群处理的机制和功能，关键部件（鉴权模块、计费模块）、数据库采用至少双备份配置，具备冗余和负载分担机制，系统应冗余配置，保证系统无单一故障点。主要模块（鉴权模块、计费模块、数据库）冗余度至少为1+1，易于扩容和维护。</w:t>
      </w:r>
    </w:p>
    <w:p w14:paraId="20FB8BAF" w14:textId="77777777" w:rsidR="00DA3F2E" w:rsidRDefault="005B2ECE" w:rsidP="005E67FA">
      <w:pPr>
        <w:pStyle w:val="2"/>
        <w:numPr>
          <w:ilvl w:val="0"/>
          <w:numId w:val="0"/>
        </w:numPr>
        <w:ind w:left="576"/>
      </w:pPr>
      <w:bookmarkStart w:id="142" w:name="_Toc104949865"/>
      <w:bookmarkStart w:id="143" w:name="_Toc131151634"/>
      <w:bookmarkStart w:id="144" w:name="_Toc137706971"/>
      <w:bookmarkStart w:id="145" w:name="_Toc163291733"/>
      <w:bookmarkStart w:id="146" w:name="_Toc165193062"/>
      <w:bookmarkStart w:id="147" w:name="_Toc167603477"/>
      <w:bookmarkStart w:id="148" w:name="_Toc206563731"/>
      <w:bookmarkStart w:id="149" w:name="_Toc220207240"/>
      <w:bookmarkStart w:id="150" w:name="_Toc260149637"/>
      <w:bookmarkStart w:id="151" w:name="_GoBack"/>
      <w:bookmarkEnd w:id="151"/>
      <w:r>
        <w:rPr>
          <w:rFonts w:hint="eastAsia"/>
        </w:rPr>
        <w:lastRenderedPageBreak/>
        <w:t>7</w:t>
      </w:r>
      <w:r w:rsidR="0002145D">
        <w:rPr>
          <w:rFonts w:hint="eastAsia"/>
        </w:rPr>
        <w:t>.</w:t>
      </w:r>
      <w:r w:rsidR="005E67FA">
        <w:rPr>
          <w:rFonts w:hint="eastAsia"/>
        </w:rPr>
        <w:t>4</w:t>
      </w:r>
      <w:r w:rsidR="002835C6" w:rsidRPr="00DB0531">
        <w:rPr>
          <w:rFonts w:hint="eastAsia"/>
        </w:rPr>
        <w:t>备份、倒换和故障恢复要求</w:t>
      </w:r>
      <w:bookmarkEnd w:id="142"/>
      <w:bookmarkEnd w:id="143"/>
      <w:bookmarkEnd w:id="144"/>
      <w:bookmarkEnd w:id="145"/>
      <w:bookmarkEnd w:id="146"/>
      <w:bookmarkEnd w:id="147"/>
      <w:bookmarkEnd w:id="148"/>
      <w:bookmarkEnd w:id="149"/>
      <w:bookmarkEnd w:id="150"/>
    </w:p>
    <w:p w14:paraId="6D2A7F9B" w14:textId="77777777" w:rsidR="002835C6" w:rsidRPr="00C41BF6" w:rsidRDefault="002835C6" w:rsidP="002835C6">
      <w:pPr>
        <w:numPr>
          <w:ilvl w:val="0"/>
          <w:numId w:val="21"/>
        </w:numPr>
        <w:adjustRightInd w:val="0"/>
        <w:snapToGrid w:val="0"/>
        <w:jc w:val="left"/>
        <w:rPr>
          <w:rFonts w:ascii="宋体" w:hAnsi="宋体"/>
          <w:sz w:val="21"/>
          <w:szCs w:val="21"/>
        </w:rPr>
      </w:pPr>
      <w:r w:rsidRPr="00C41BF6">
        <w:rPr>
          <w:rFonts w:ascii="宋体" w:hAnsi="宋体" w:hint="eastAsia"/>
          <w:sz w:val="21"/>
          <w:szCs w:val="21"/>
        </w:rPr>
        <w:t>系统应有良好的备份和恢复策略，系统数据和业务数据可联机备份、联机恢复，恢复的数据必须保持其完整性和一致性；</w:t>
      </w:r>
    </w:p>
    <w:p w14:paraId="126E3EA5" w14:textId="77777777" w:rsidR="002835C6" w:rsidRPr="00C41BF6" w:rsidRDefault="002835C6" w:rsidP="002835C6">
      <w:pPr>
        <w:numPr>
          <w:ilvl w:val="0"/>
          <w:numId w:val="21"/>
        </w:numPr>
        <w:adjustRightInd w:val="0"/>
        <w:snapToGrid w:val="0"/>
        <w:jc w:val="left"/>
        <w:rPr>
          <w:rFonts w:ascii="宋体" w:hAnsi="宋体"/>
          <w:sz w:val="21"/>
          <w:szCs w:val="21"/>
        </w:rPr>
      </w:pPr>
      <w:r w:rsidRPr="00C41BF6">
        <w:rPr>
          <w:rFonts w:ascii="宋体" w:hAnsi="宋体" w:hint="eastAsia"/>
          <w:sz w:val="21"/>
          <w:szCs w:val="21"/>
        </w:rPr>
        <w:t>系统在备份点设备发生故障后能够快速切换，倒换后保证数据完整和一致，保证7×24小时不间断运行；</w:t>
      </w:r>
    </w:p>
    <w:p w14:paraId="2A65F19F" w14:textId="77777777" w:rsidR="002835C6" w:rsidRPr="00C41BF6" w:rsidRDefault="002835C6" w:rsidP="002835C6">
      <w:pPr>
        <w:numPr>
          <w:ilvl w:val="0"/>
          <w:numId w:val="21"/>
        </w:numPr>
        <w:adjustRightInd w:val="0"/>
        <w:snapToGrid w:val="0"/>
        <w:jc w:val="left"/>
        <w:rPr>
          <w:rFonts w:ascii="宋体" w:hAnsi="宋体"/>
          <w:sz w:val="21"/>
          <w:szCs w:val="21"/>
        </w:rPr>
      </w:pPr>
      <w:r w:rsidRPr="00C41BF6">
        <w:rPr>
          <w:rFonts w:ascii="宋体" w:hAnsi="宋体" w:hint="eastAsia"/>
          <w:sz w:val="21"/>
          <w:szCs w:val="21"/>
        </w:rPr>
        <w:t>系统应具备自动或手动恢复措施，以便在发生错误时能够快速地恢复正常运行；</w:t>
      </w:r>
    </w:p>
    <w:p w14:paraId="23F324A6" w14:textId="77777777" w:rsidR="002835C6" w:rsidRPr="00C41BF6" w:rsidRDefault="002835C6" w:rsidP="002835C6">
      <w:pPr>
        <w:numPr>
          <w:ilvl w:val="0"/>
          <w:numId w:val="21"/>
        </w:numPr>
        <w:adjustRightInd w:val="0"/>
        <w:snapToGrid w:val="0"/>
        <w:jc w:val="left"/>
        <w:rPr>
          <w:rFonts w:ascii="宋体" w:hAnsi="宋体"/>
          <w:sz w:val="21"/>
          <w:szCs w:val="21"/>
        </w:rPr>
      </w:pPr>
      <w:r w:rsidRPr="00C41BF6">
        <w:rPr>
          <w:rFonts w:ascii="宋体" w:hAnsi="宋体" w:hint="eastAsia"/>
          <w:sz w:val="21"/>
          <w:szCs w:val="21"/>
        </w:rPr>
        <w:t>平台系统支持异地备份，当工作设备所在地区发生各种灾害而导致系统瘫痪时，应能启动另一地区的备份设备继续提供服务；</w:t>
      </w:r>
    </w:p>
    <w:p w14:paraId="41D1BD83" w14:textId="77777777" w:rsidR="002835C6" w:rsidRPr="00C41BF6" w:rsidRDefault="002835C6" w:rsidP="002835C6">
      <w:pPr>
        <w:numPr>
          <w:ilvl w:val="0"/>
          <w:numId w:val="21"/>
        </w:numPr>
        <w:adjustRightInd w:val="0"/>
        <w:snapToGrid w:val="0"/>
        <w:jc w:val="left"/>
        <w:rPr>
          <w:rFonts w:ascii="宋体" w:hAnsi="宋体"/>
          <w:sz w:val="21"/>
          <w:szCs w:val="21"/>
        </w:rPr>
      </w:pPr>
      <w:r w:rsidRPr="00C41BF6">
        <w:rPr>
          <w:rFonts w:ascii="宋体" w:hAnsi="宋体" w:hint="eastAsia"/>
          <w:sz w:val="21"/>
          <w:szCs w:val="21"/>
        </w:rPr>
        <w:t>平台系统发生故障时，应该能够尽快维护和恢复。系统恢复时〈20分钟〉；</w:t>
      </w:r>
    </w:p>
    <w:bookmarkEnd w:id="140"/>
    <w:bookmarkEnd w:id="141"/>
    <w:p w14:paraId="26600FD3" w14:textId="77777777" w:rsidR="002835C6" w:rsidRPr="00C41BF6" w:rsidRDefault="002835C6" w:rsidP="002835C6">
      <w:pPr>
        <w:ind w:leftChars="175" w:left="420"/>
        <w:rPr>
          <w:sz w:val="21"/>
          <w:szCs w:val="21"/>
        </w:rPr>
      </w:pPr>
    </w:p>
    <w:p w14:paraId="4E4BE532" w14:textId="77777777" w:rsidR="002835C6" w:rsidRPr="009B4E62" w:rsidRDefault="002835C6" w:rsidP="002835C6">
      <w:pPr>
        <w:rPr>
          <w:sz w:val="21"/>
          <w:szCs w:val="21"/>
        </w:rPr>
      </w:pPr>
    </w:p>
    <w:p w14:paraId="50A49D4F" w14:textId="77777777" w:rsidR="000A4187" w:rsidRPr="004A5FB1" w:rsidRDefault="000A4187" w:rsidP="000A4187"/>
    <w:p w14:paraId="5633B9FD" w14:textId="77777777" w:rsidR="000A4187" w:rsidRDefault="000A4187" w:rsidP="000A4187"/>
    <w:p w14:paraId="1972F408" w14:textId="77777777" w:rsidR="0066663B" w:rsidRDefault="0066663B"/>
    <w:sectPr w:rsidR="0066663B" w:rsidSect="00C952D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5" w:author="user" w:date="2010-04-27T11:37:00Z" w:initials="u">
    <w:p w14:paraId="66AB8C83" w14:textId="77777777" w:rsidR="00BE7542" w:rsidRDefault="00BE7542">
      <w:pPr>
        <w:pStyle w:val="af1"/>
      </w:pPr>
      <w:r>
        <w:rPr>
          <w:rStyle w:val="af0"/>
        </w:rPr>
        <w:annotationRef/>
      </w:r>
      <w:r>
        <w:rPr>
          <w:rFonts w:hint="eastAsia"/>
        </w:rPr>
        <w:t>和</w:t>
      </w:r>
      <w:r>
        <w:rPr>
          <w:rFonts w:hint="eastAsia"/>
        </w:rPr>
        <w:t>10000</w:t>
      </w:r>
      <w:r>
        <w:rPr>
          <w:rFonts w:hint="eastAsia"/>
        </w:rPr>
        <w:t>号的关系，知识库是否包含其他的业务信息？如何更新，是否和</w:t>
      </w:r>
      <w:r>
        <w:rPr>
          <w:rFonts w:hint="eastAsia"/>
        </w:rPr>
        <w:t>10000</w:t>
      </w:r>
      <w:r>
        <w:rPr>
          <w:rFonts w:hint="eastAsia"/>
        </w:rPr>
        <w:t>号的知识库有接口？</w:t>
      </w:r>
    </w:p>
  </w:comment>
  <w:comment w:id="70" w:author="user" w:date="2010-04-27T11:37:00Z" w:initials="u">
    <w:p w14:paraId="5E3A5A93" w14:textId="77777777" w:rsidR="00BE7542" w:rsidRDefault="00BE7542">
      <w:pPr>
        <w:pStyle w:val="af1"/>
      </w:pPr>
      <w:r>
        <w:rPr>
          <w:rStyle w:val="af0"/>
        </w:rPr>
        <w:annotationRef/>
      </w:r>
      <w:r>
        <w:rPr>
          <w:rFonts w:hint="eastAsia"/>
        </w:rPr>
        <w:t>是否是在</w:t>
      </w:r>
      <w:r>
        <w:rPr>
          <w:rFonts w:hint="eastAsia"/>
        </w:rPr>
        <w:t>UDB</w:t>
      </w:r>
      <w:r>
        <w:rPr>
          <w:rFonts w:hint="eastAsia"/>
        </w:rPr>
        <w:t>里认证，</w:t>
      </w:r>
      <w:r>
        <w:rPr>
          <w:rFonts w:hint="eastAsia"/>
        </w:rPr>
        <w:t>UDB</w:t>
      </w:r>
      <w:r>
        <w:rPr>
          <w:rFonts w:hint="eastAsia"/>
        </w:rPr>
        <w:t>里只有手机号码信息</w:t>
      </w:r>
    </w:p>
  </w:comment>
  <w:comment w:id="74" w:author="user" w:date="2010-04-27T11:37:00Z" w:initials="u">
    <w:p w14:paraId="7FB1A333" w14:textId="77777777" w:rsidR="00BE7542" w:rsidRDefault="00BE7542">
      <w:pPr>
        <w:pStyle w:val="af1"/>
      </w:pPr>
      <w:r>
        <w:rPr>
          <w:rStyle w:val="af0"/>
        </w:rPr>
        <w:annotationRef/>
      </w:r>
      <w:r>
        <w:rPr>
          <w:rFonts w:hint="eastAsia"/>
        </w:rPr>
        <w:t>目前</w:t>
      </w:r>
      <w:r>
        <w:rPr>
          <w:rFonts w:hint="eastAsia"/>
        </w:rPr>
        <w:t>UDB</w:t>
      </w:r>
      <w:r>
        <w:rPr>
          <w:rFonts w:hint="eastAsia"/>
        </w:rPr>
        <w:t>里还没有宽带的信息</w:t>
      </w:r>
    </w:p>
  </w:comment>
  <w:comment w:id="75" w:author="user" w:date="2010-04-27T11:37:00Z" w:initials="u">
    <w:p w14:paraId="5CCEC7A6" w14:textId="77777777" w:rsidR="00BE7542" w:rsidRDefault="00BE7542">
      <w:pPr>
        <w:pStyle w:val="af1"/>
      </w:pPr>
      <w:r>
        <w:rPr>
          <w:rStyle w:val="af0"/>
        </w:rPr>
        <w:annotationRef/>
      </w:r>
      <w:r>
        <w:rPr>
          <w:rFonts w:hint="eastAsia"/>
        </w:rPr>
        <w:t>目前还不明确是哪个模块给出</w:t>
      </w:r>
    </w:p>
  </w:comment>
  <w:comment w:id="106" w:author="user" w:date="2010-04-27T11:37:00Z" w:initials="u">
    <w:p w14:paraId="03CE0958" w14:textId="77777777" w:rsidR="00BE7542" w:rsidRDefault="00BE7542">
      <w:pPr>
        <w:pStyle w:val="af1"/>
      </w:pPr>
      <w:r>
        <w:rPr>
          <w:rStyle w:val="af0"/>
        </w:rPr>
        <w:annotationRef/>
      </w:r>
      <w:r>
        <w:rPr>
          <w:rFonts w:hint="eastAsia"/>
        </w:rPr>
        <w:t>指定全国管理员和省，全国管理员可以指定省管理员的权限，权限划分到大的管理功能</w:t>
      </w:r>
    </w:p>
  </w:comment>
  <w:comment w:id="108" w:author="user" w:date="2010-04-27T11:37:00Z" w:initials="u">
    <w:p w14:paraId="124926E0" w14:textId="77777777" w:rsidR="00BE7542" w:rsidRDefault="00BE7542" w:rsidP="001070D7">
      <w:pPr>
        <w:pStyle w:val="af1"/>
      </w:pPr>
      <w:r>
        <w:rPr>
          <w:rStyle w:val="af0"/>
        </w:rPr>
        <w:annotationRef/>
      </w:r>
      <w:r>
        <w:rPr>
          <w:rFonts w:hint="eastAsia"/>
        </w:rPr>
        <w:t>需要以天翼</w:t>
      </w:r>
      <w:r>
        <w:rPr>
          <w:rFonts w:hint="eastAsia"/>
        </w:rPr>
        <w:t>Live</w:t>
      </w:r>
      <w:r>
        <w:rPr>
          <w:rFonts w:hint="eastAsia"/>
        </w:rPr>
        <w:t>为整体，从</w:t>
      </w:r>
      <w:r>
        <w:rPr>
          <w:rFonts w:hint="eastAsia"/>
        </w:rPr>
        <w:t>UDB</w:t>
      </w:r>
      <w:r>
        <w:rPr>
          <w:rFonts w:hint="eastAsia"/>
        </w:rPr>
        <w:t>里取数据</w:t>
      </w:r>
    </w:p>
  </w:comment>
  <w:comment w:id="130" w:author="Lenovo User" w:date="2010-04-28T09:44:00Z" w:initials="LU">
    <w:p w14:paraId="1B6511CE" w14:textId="77777777" w:rsidR="00BE7542" w:rsidRDefault="00BE7542" w:rsidP="002835C6">
      <w:pPr>
        <w:pStyle w:val="af1"/>
      </w:pPr>
      <w:r>
        <w:rPr>
          <w:rStyle w:val="af0"/>
        </w:rPr>
        <w:annotationRef/>
      </w:r>
      <w:r>
        <w:rPr>
          <w:rFonts w:hint="eastAsia"/>
        </w:rPr>
        <w:t>业务规范中没有规定</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74BE0A" w14:textId="77777777" w:rsidR="00012A99" w:rsidRDefault="00012A99">
      <w:r>
        <w:separator/>
      </w:r>
    </w:p>
  </w:endnote>
  <w:endnote w:type="continuationSeparator" w:id="0">
    <w:p w14:paraId="0DAB546F" w14:textId="77777777" w:rsidR="00012A99" w:rsidRDefault="00012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BAAE7B" w14:textId="77777777" w:rsidR="00BE7542" w:rsidRDefault="00BE7542" w:rsidP="000A4187">
    <w:pPr>
      <w:pStyle w:val="ab"/>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14:paraId="60C48544" w14:textId="77777777" w:rsidR="00BE7542" w:rsidRDefault="00BE7542">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333"/>
      <w:gridCol w:w="5195"/>
    </w:tblGrid>
    <w:tr w:rsidR="00BE7542" w14:paraId="120BE12E" w14:textId="77777777">
      <w:trPr>
        <w:trHeight w:val="323"/>
      </w:trPr>
      <w:tc>
        <w:tcPr>
          <w:tcW w:w="3333" w:type="dxa"/>
          <w:vAlign w:val="center"/>
        </w:tcPr>
        <w:p w14:paraId="27F61B2E" w14:textId="77777777" w:rsidR="00BE7542" w:rsidRDefault="00BE7542">
          <w:pPr>
            <w:pStyle w:val="ab"/>
            <w:tabs>
              <w:tab w:val="clear" w:pos="4153"/>
              <w:tab w:val="clear" w:pos="8306"/>
            </w:tabs>
            <w:ind w:right="360"/>
            <w:jc w:val="right"/>
            <w:rPr>
              <w:rFonts w:ascii="宋体"/>
            </w:rPr>
          </w:pPr>
          <w:r>
            <w:rPr>
              <w:rFonts w:ascii="宋体"/>
              <w:noProof/>
            </w:rPr>
            <w:drawing>
              <wp:anchor distT="0" distB="0" distL="114300" distR="114300" simplePos="0" relativeHeight="251657728" behindDoc="0" locked="0" layoutInCell="0" allowOverlap="1" wp14:editId="1ECDDF17">
                <wp:simplePos x="0" y="0"/>
                <wp:positionH relativeFrom="column">
                  <wp:posOffset>0</wp:posOffset>
                </wp:positionH>
                <wp:positionV relativeFrom="paragraph">
                  <wp:posOffset>-13335</wp:posOffset>
                </wp:positionV>
                <wp:extent cx="409575" cy="222250"/>
                <wp:effectExtent l="19050" t="0" r="952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409575" cy="222250"/>
                        </a:xfrm>
                        <a:prstGeom prst="rect">
                          <a:avLst/>
                        </a:prstGeom>
                        <a:noFill/>
                        <a:ln w="9525">
                          <a:noFill/>
                          <a:miter lim="800000"/>
                          <a:headEnd/>
                          <a:tailEnd/>
                        </a:ln>
                      </pic:spPr>
                    </pic:pic>
                  </a:graphicData>
                </a:graphic>
              </wp:anchor>
            </w:drawing>
          </w:r>
          <w:r>
            <w:rPr>
              <w:rFonts w:ascii="宋体" w:hint="eastAsia"/>
            </w:rPr>
            <w:t>客户服务系统科技事业部</w:t>
          </w:r>
        </w:p>
      </w:tc>
      <w:tc>
        <w:tcPr>
          <w:tcW w:w="5195" w:type="dxa"/>
          <w:vAlign w:val="center"/>
        </w:tcPr>
        <w:p w14:paraId="277D6EAE" w14:textId="77777777" w:rsidR="00BE7542" w:rsidRDefault="00BE7542">
          <w:pPr>
            <w:pStyle w:val="ab"/>
            <w:tabs>
              <w:tab w:val="clear" w:pos="4153"/>
              <w:tab w:val="clear" w:pos="8306"/>
            </w:tabs>
            <w:ind w:right="360"/>
            <w:jc w:val="right"/>
          </w:pPr>
          <w:r>
            <w:rPr>
              <w:rFonts w:ascii="宋体" w:hint="eastAsia"/>
              <w:kern w:val="0"/>
            </w:rPr>
            <w:t>第</w:t>
          </w:r>
          <w:r>
            <w:rPr>
              <w:rFonts w:ascii="宋体"/>
              <w:kern w:val="0"/>
            </w:rPr>
            <w:t xml:space="preserve"> </w:t>
          </w:r>
          <w:r>
            <w:rPr>
              <w:rFonts w:ascii="宋体"/>
              <w:kern w:val="0"/>
            </w:rPr>
            <w:fldChar w:fldCharType="begin"/>
          </w:r>
          <w:r>
            <w:rPr>
              <w:rFonts w:ascii="宋体"/>
              <w:kern w:val="0"/>
            </w:rPr>
            <w:instrText xml:space="preserve"> PAGE </w:instrText>
          </w:r>
          <w:r>
            <w:rPr>
              <w:rFonts w:ascii="宋体"/>
              <w:kern w:val="0"/>
            </w:rPr>
            <w:fldChar w:fldCharType="separate"/>
          </w:r>
          <w:r>
            <w:rPr>
              <w:rFonts w:ascii="宋体"/>
              <w:noProof/>
              <w:kern w:val="0"/>
            </w:rPr>
            <w:t>i</w:t>
          </w:r>
          <w:r>
            <w:rPr>
              <w:rFonts w:ascii="宋体"/>
              <w:kern w:val="0"/>
            </w:rPr>
            <w:fldChar w:fldCharType="end"/>
          </w:r>
          <w:r>
            <w:rPr>
              <w:rFonts w:ascii="宋体"/>
              <w:kern w:val="0"/>
            </w:rPr>
            <w:t xml:space="preserve"> </w:t>
          </w:r>
          <w:r>
            <w:rPr>
              <w:rFonts w:ascii="宋体" w:hint="eastAsia"/>
              <w:kern w:val="0"/>
            </w:rPr>
            <w:t>页</w:t>
          </w:r>
          <w:r>
            <w:rPr>
              <w:rFonts w:ascii="宋体"/>
              <w:kern w:val="0"/>
            </w:rPr>
            <w:t xml:space="preserve"> </w:t>
          </w:r>
          <w:r>
            <w:rPr>
              <w:rFonts w:ascii="宋体" w:hint="eastAsia"/>
              <w:kern w:val="0"/>
            </w:rPr>
            <w:t>共</w:t>
          </w:r>
          <w:r>
            <w:rPr>
              <w:rFonts w:ascii="宋体"/>
              <w:kern w:val="0"/>
            </w:rPr>
            <w:t xml:space="preserve"> </w:t>
          </w:r>
          <w:r>
            <w:rPr>
              <w:rFonts w:ascii="宋体"/>
              <w:kern w:val="0"/>
            </w:rPr>
            <w:fldChar w:fldCharType="begin"/>
          </w:r>
          <w:r>
            <w:rPr>
              <w:rFonts w:ascii="宋体"/>
              <w:kern w:val="0"/>
            </w:rPr>
            <w:instrText xml:space="preserve"> NUMPAGES </w:instrText>
          </w:r>
          <w:r>
            <w:rPr>
              <w:rFonts w:ascii="宋体"/>
              <w:kern w:val="0"/>
            </w:rPr>
            <w:fldChar w:fldCharType="separate"/>
          </w:r>
          <w:r>
            <w:rPr>
              <w:rFonts w:ascii="宋体"/>
              <w:noProof/>
              <w:kern w:val="0"/>
            </w:rPr>
            <w:t>66</w:t>
          </w:r>
          <w:r>
            <w:rPr>
              <w:rFonts w:ascii="宋体"/>
              <w:kern w:val="0"/>
            </w:rPr>
            <w:fldChar w:fldCharType="end"/>
          </w:r>
          <w:r>
            <w:rPr>
              <w:rFonts w:ascii="宋体" w:hint="eastAsia"/>
              <w:kern w:val="0"/>
            </w:rPr>
            <w:t>页</w:t>
          </w:r>
        </w:p>
      </w:tc>
    </w:tr>
  </w:tbl>
  <w:p w14:paraId="6CCA5EA0" w14:textId="77777777" w:rsidR="00BE7542" w:rsidRDefault="00BE7542">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DB25AE" w14:textId="77777777" w:rsidR="00012A99" w:rsidRDefault="00012A99">
      <w:r>
        <w:separator/>
      </w:r>
    </w:p>
  </w:footnote>
  <w:footnote w:type="continuationSeparator" w:id="0">
    <w:p w14:paraId="5931004A" w14:textId="77777777" w:rsidR="00012A99" w:rsidRDefault="00012A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9E162A" w14:textId="77777777" w:rsidR="00BE7542" w:rsidRDefault="00BE7542">
    <w:pPr>
      <w:pStyle w:val="ac"/>
      <w:framePr w:wrap="around" w:vAnchor="text" w:hAnchor="margin" w:xAlign="right" w:y="1"/>
    </w:pPr>
    <w:r>
      <w:fldChar w:fldCharType="begin"/>
    </w:r>
    <w:r>
      <w:instrText xml:space="preserve">PAGE  </w:instrText>
    </w:r>
    <w:r>
      <w:fldChar w:fldCharType="end"/>
    </w:r>
  </w:p>
  <w:p w14:paraId="07C5286C" w14:textId="77777777" w:rsidR="00BE7542" w:rsidRDefault="00BE7542">
    <w:pPr>
      <w:pStyle w:val="ac"/>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00C3F" w14:textId="77777777" w:rsidR="00BE7542" w:rsidRDefault="00BE7542">
    <w:pPr>
      <w:pStyle w:val="ac"/>
    </w:pPr>
    <w:r>
      <w:rPr>
        <w:rFonts w:ascii="宋体"/>
      </w:rPr>
      <w:fldChar w:fldCharType="begin"/>
    </w:r>
    <w:r>
      <w:rPr>
        <w:rFonts w:ascii="宋体"/>
      </w:rPr>
      <w:instrText xml:space="preserve">MACROBUTTON NoMacro </w:instrText>
    </w:r>
    <w:r>
      <w:rPr>
        <w:rFonts w:ascii="宋体" w:hint="eastAsia"/>
      </w:rPr>
      <w:instrText>［单击此处键入文档全名</w:instrText>
    </w:r>
    <w:r>
      <w:rPr>
        <w:rFonts w:ascii="宋体"/>
      </w:rPr>
      <w:instrText>(</w:instrText>
    </w:r>
    <w:r>
      <w:rPr>
        <w:rFonts w:ascii="宋体" w:hint="eastAsia"/>
      </w:rPr>
      <w:instrText>项目名称+文档名称)</w:instrText>
    </w:r>
    <w:r>
      <w:rPr>
        <w:rFonts w:ascii="宋体"/>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5pt;height:11.5pt" o:bullet="t">
        <v:imagedata r:id="rId1" o:title="BD14578_"/>
      </v:shape>
    </w:pict>
  </w:numPicBullet>
  <w:numPicBullet w:numPicBulletId="1">
    <w:pict>
      <v:shape id="_x0000_i1052" type="#_x0000_t75" style="width:11.5pt;height:11.5pt" o:bullet="t">
        <v:imagedata r:id="rId2" o:title="mso348"/>
      </v:shape>
    </w:pict>
  </w:numPicBullet>
  <w:abstractNum w:abstractNumId="0">
    <w:nsid w:val="FFFFFF88"/>
    <w:multiLevelType w:val="multilevel"/>
    <w:tmpl w:val="0A0E3DB6"/>
    <w:lvl w:ilvl="0">
      <w:start w:val="1"/>
      <w:numFmt w:val="decimal"/>
      <w:pStyle w:val="a"/>
      <w:lvlText w:val="%1."/>
      <w:lvlJc w:val="left"/>
      <w:pPr>
        <w:tabs>
          <w:tab w:val="num" w:pos="360"/>
        </w:tabs>
        <w:ind w:left="360" w:hangingChars="200" w:hanging="360"/>
      </w:pPr>
    </w:lvl>
    <w:lvl w:ilvl="1">
      <w:start w:val="3"/>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040A15CD"/>
    <w:multiLevelType w:val="multilevel"/>
    <w:tmpl w:val="EF3C51FC"/>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val="0"/>
        <w:i w:val="0"/>
        <w:snapToGrid/>
        <w:spacing w:val="0"/>
        <w:w w:val="100"/>
        <w:kern w:val="21"/>
        <w:sz w:val="21"/>
      </w:rPr>
    </w:lvl>
    <w:lvl w:ilvl="2">
      <w:start w:val="1"/>
      <w:numFmt w:val="decimal"/>
      <w:pStyle w:val="a0"/>
      <w:suff w:val="nothing"/>
      <w:lvlText w:val="%1%2.%3　"/>
      <w:lvlJc w:val="left"/>
      <w:pPr>
        <w:ind w:left="0" w:firstLine="0"/>
      </w:pPr>
      <w:rPr>
        <w:rFonts w:ascii="黑体" w:eastAsia="黑体" w:hAnsi="Times New Roman" w:hint="eastAsia"/>
        <w:b w:val="0"/>
        <w:i w:val="0"/>
        <w:sz w:val="21"/>
      </w:rPr>
    </w:lvl>
    <w:lvl w:ilvl="3">
      <w:start w:val="1"/>
      <w:numFmt w:val="decimal"/>
      <w:pStyle w:val="a1"/>
      <w:suff w:val="nothing"/>
      <w:lvlText w:val="%1%2.%3.%4　"/>
      <w:lvlJc w:val="left"/>
      <w:pPr>
        <w:ind w:left="0" w:firstLine="0"/>
      </w:pPr>
      <w:rPr>
        <w:rFonts w:ascii="黑体" w:eastAsia="黑体" w:hAnsi="Times New Roman" w:hint="eastAsia"/>
        <w:b w:val="0"/>
        <w:i w:val="0"/>
        <w:sz w:val="21"/>
      </w:rPr>
    </w:lvl>
    <w:lvl w:ilvl="4">
      <w:start w:val="1"/>
      <w:numFmt w:val="decimal"/>
      <w:pStyle w:val="a2"/>
      <w:suff w:val="nothing"/>
      <w:lvlText w:val="%1%2.%3.%4.%5　"/>
      <w:lvlJc w:val="left"/>
      <w:pPr>
        <w:ind w:left="0" w:firstLine="0"/>
      </w:pPr>
      <w:rPr>
        <w:rFonts w:ascii="黑体" w:eastAsia="黑体" w:hAnsi="Times New Roman" w:hint="eastAsia"/>
        <w:b w:val="0"/>
        <w:i w:val="0"/>
        <w:sz w:val="21"/>
      </w:rPr>
    </w:lvl>
    <w:lvl w:ilvl="5">
      <w:start w:val="1"/>
      <w:numFmt w:val="decimal"/>
      <w:pStyle w:val="a3"/>
      <w:suff w:val="nothing"/>
      <w:lvlText w:val="%1%2.%3.%4.%5.%6　"/>
      <w:lvlJc w:val="left"/>
      <w:pPr>
        <w:ind w:left="0" w:firstLine="0"/>
      </w:pPr>
      <w:rPr>
        <w:rFonts w:ascii="黑体" w:eastAsia="黑体" w:hAnsi="Times New Roman" w:hint="eastAsia"/>
        <w:b w:val="0"/>
        <w:i w:val="0"/>
        <w:sz w:val="21"/>
      </w:rPr>
    </w:lvl>
    <w:lvl w:ilvl="6">
      <w:start w:val="1"/>
      <w:numFmt w:val="decimal"/>
      <w:pStyle w:val="a4"/>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nsid w:val="0A30175C"/>
    <w:multiLevelType w:val="hybridMultilevel"/>
    <w:tmpl w:val="946EEC3C"/>
    <w:lvl w:ilvl="0" w:tplc="31E45806">
      <w:start w:val="1"/>
      <w:numFmt w:val="upperRoman"/>
      <w:lvlText w:val="%1、"/>
      <w:lvlJc w:val="left"/>
      <w:pPr>
        <w:tabs>
          <w:tab w:val="num" w:pos="1605"/>
        </w:tabs>
        <w:ind w:left="1605" w:hanging="76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10EA16EA"/>
    <w:multiLevelType w:val="multilevel"/>
    <w:tmpl w:val="04090025"/>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
    <w:nsid w:val="14386C1F"/>
    <w:multiLevelType w:val="hybridMultilevel"/>
    <w:tmpl w:val="4A2CDA5E"/>
    <w:lvl w:ilvl="0" w:tplc="31E45806">
      <w:start w:val="1"/>
      <w:numFmt w:val="upperRoman"/>
      <w:lvlText w:val="%1、"/>
      <w:lvlJc w:val="left"/>
      <w:pPr>
        <w:tabs>
          <w:tab w:val="num" w:pos="1605"/>
        </w:tabs>
        <w:ind w:left="1605" w:hanging="76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1B0014D8"/>
    <w:multiLevelType w:val="hybridMultilevel"/>
    <w:tmpl w:val="91C2218A"/>
    <w:lvl w:ilvl="0" w:tplc="31E45806">
      <w:start w:val="1"/>
      <w:numFmt w:val="upperRoman"/>
      <w:lvlText w:val="%1、"/>
      <w:lvlJc w:val="left"/>
      <w:pPr>
        <w:tabs>
          <w:tab w:val="num" w:pos="1605"/>
        </w:tabs>
        <w:ind w:left="1605" w:hanging="76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1DB13539"/>
    <w:multiLevelType w:val="hybridMultilevel"/>
    <w:tmpl w:val="3702CDF8"/>
    <w:lvl w:ilvl="0" w:tplc="31E45806">
      <w:start w:val="1"/>
      <w:numFmt w:val="upperRoman"/>
      <w:lvlText w:val="%1、"/>
      <w:lvlJc w:val="left"/>
      <w:pPr>
        <w:tabs>
          <w:tab w:val="num" w:pos="1605"/>
        </w:tabs>
        <w:ind w:left="1605" w:hanging="76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2B8E33D8"/>
    <w:multiLevelType w:val="hybridMultilevel"/>
    <w:tmpl w:val="76D09690"/>
    <w:lvl w:ilvl="0" w:tplc="AEB86F98">
      <w:start w:val="1"/>
      <w:numFmt w:val="bullet"/>
      <w:lvlText w:val=""/>
      <w:lvlJc w:val="left"/>
      <w:pPr>
        <w:tabs>
          <w:tab w:val="num" w:pos="360"/>
        </w:tabs>
        <w:ind w:left="360" w:hanging="360"/>
      </w:pPr>
      <w:rPr>
        <w:rFonts w:ascii="Wingdings" w:hAnsi="Wingdings" w:hint="default"/>
      </w:rPr>
    </w:lvl>
    <w:lvl w:ilvl="1" w:tplc="986E2636">
      <w:start w:val="1"/>
      <w:numFmt w:val="lowerLetter"/>
      <w:lvlText w:val="%2)"/>
      <w:lvlJc w:val="left"/>
      <w:pPr>
        <w:tabs>
          <w:tab w:val="num" w:pos="840"/>
        </w:tabs>
        <w:ind w:left="840" w:hanging="420"/>
      </w:pPr>
    </w:lvl>
    <w:lvl w:ilvl="2" w:tplc="2AE87C4C" w:tentative="1">
      <w:start w:val="1"/>
      <w:numFmt w:val="lowerRoman"/>
      <w:lvlText w:val="%3."/>
      <w:lvlJc w:val="right"/>
      <w:pPr>
        <w:tabs>
          <w:tab w:val="num" w:pos="1260"/>
        </w:tabs>
        <w:ind w:left="1260" w:hanging="420"/>
      </w:pPr>
    </w:lvl>
    <w:lvl w:ilvl="3" w:tplc="161C8A12" w:tentative="1">
      <w:start w:val="1"/>
      <w:numFmt w:val="decimal"/>
      <w:lvlText w:val="%4."/>
      <w:lvlJc w:val="left"/>
      <w:pPr>
        <w:tabs>
          <w:tab w:val="num" w:pos="1680"/>
        </w:tabs>
        <w:ind w:left="1680" w:hanging="420"/>
      </w:pPr>
    </w:lvl>
    <w:lvl w:ilvl="4" w:tplc="6D7001A4" w:tentative="1">
      <w:start w:val="1"/>
      <w:numFmt w:val="lowerLetter"/>
      <w:lvlText w:val="%5)"/>
      <w:lvlJc w:val="left"/>
      <w:pPr>
        <w:tabs>
          <w:tab w:val="num" w:pos="2100"/>
        </w:tabs>
        <w:ind w:left="2100" w:hanging="420"/>
      </w:pPr>
    </w:lvl>
    <w:lvl w:ilvl="5" w:tplc="46E4FF14" w:tentative="1">
      <w:start w:val="1"/>
      <w:numFmt w:val="lowerRoman"/>
      <w:lvlText w:val="%6."/>
      <w:lvlJc w:val="right"/>
      <w:pPr>
        <w:tabs>
          <w:tab w:val="num" w:pos="2520"/>
        </w:tabs>
        <w:ind w:left="2520" w:hanging="420"/>
      </w:pPr>
    </w:lvl>
    <w:lvl w:ilvl="6" w:tplc="2EC0D0F2" w:tentative="1">
      <w:start w:val="1"/>
      <w:numFmt w:val="decimal"/>
      <w:lvlText w:val="%7."/>
      <w:lvlJc w:val="left"/>
      <w:pPr>
        <w:tabs>
          <w:tab w:val="num" w:pos="2940"/>
        </w:tabs>
        <w:ind w:left="2940" w:hanging="420"/>
      </w:pPr>
    </w:lvl>
    <w:lvl w:ilvl="7" w:tplc="7EAE4AEC" w:tentative="1">
      <w:start w:val="1"/>
      <w:numFmt w:val="lowerLetter"/>
      <w:lvlText w:val="%8)"/>
      <w:lvlJc w:val="left"/>
      <w:pPr>
        <w:tabs>
          <w:tab w:val="num" w:pos="3360"/>
        </w:tabs>
        <w:ind w:left="3360" w:hanging="420"/>
      </w:pPr>
    </w:lvl>
    <w:lvl w:ilvl="8" w:tplc="B7B88048" w:tentative="1">
      <w:start w:val="1"/>
      <w:numFmt w:val="lowerRoman"/>
      <w:lvlText w:val="%9."/>
      <w:lvlJc w:val="right"/>
      <w:pPr>
        <w:tabs>
          <w:tab w:val="num" w:pos="3780"/>
        </w:tabs>
        <w:ind w:left="3780" w:hanging="420"/>
      </w:pPr>
    </w:lvl>
  </w:abstractNum>
  <w:abstractNum w:abstractNumId="8">
    <w:nsid w:val="308D5033"/>
    <w:multiLevelType w:val="hybridMultilevel"/>
    <w:tmpl w:val="06E86F58"/>
    <w:lvl w:ilvl="0" w:tplc="31E45806">
      <w:start w:val="1"/>
      <w:numFmt w:val="upperRoman"/>
      <w:lvlText w:val="%1、"/>
      <w:lvlJc w:val="left"/>
      <w:pPr>
        <w:tabs>
          <w:tab w:val="num" w:pos="1605"/>
        </w:tabs>
        <w:ind w:left="1605" w:hanging="76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36B03F9E"/>
    <w:multiLevelType w:val="hybridMultilevel"/>
    <w:tmpl w:val="9B1C1426"/>
    <w:lvl w:ilvl="0" w:tplc="31E45806">
      <w:start w:val="1"/>
      <w:numFmt w:val="upperRoman"/>
      <w:lvlText w:val="%1、"/>
      <w:lvlJc w:val="left"/>
      <w:pPr>
        <w:tabs>
          <w:tab w:val="num" w:pos="1605"/>
        </w:tabs>
        <w:ind w:left="1605" w:hanging="76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nsid w:val="497F45F8"/>
    <w:multiLevelType w:val="hybridMultilevel"/>
    <w:tmpl w:val="E7AC2DAE"/>
    <w:lvl w:ilvl="0" w:tplc="31E45806">
      <w:start w:val="1"/>
      <w:numFmt w:val="upperRoman"/>
      <w:lvlText w:val="%1、"/>
      <w:lvlJc w:val="left"/>
      <w:pPr>
        <w:tabs>
          <w:tab w:val="num" w:pos="1605"/>
        </w:tabs>
        <w:ind w:left="1605" w:hanging="76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nsid w:val="508C62A3"/>
    <w:multiLevelType w:val="hybridMultilevel"/>
    <w:tmpl w:val="873C9832"/>
    <w:lvl w:ilvl="0" w:tplc="31E45806">
      <w:start w:val="1"/>
      <w:numFmt w:val="upperRoman"/>
      <w:lvlText w:val="%1、"/>
      <w:lvlJc w:val="left"/>
      <w:pPr>
        <w:tabs>
          <w:tab w:val="num" w:pos="1605"/>
        </w:tabs>
        <w:ind w:left="1605" w:hanging="765"/>
      </w:pPr>
      <w:rPr>
        <w:rFonts w:hint="default"/>
      </w:r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nsid w:val="55AE356F"/>
    <w:multiLevelType w:val="hybridMultilevel"/>
    <w:tmpl w:val="47644AB8"/>
    <w:lvl w:ilvl="0" w:tplc="6786EEE8">
      <w:start w:val="1"/>
      <w:numFmt w:val="decimal"/>
      <w:lvlText w:val="【%1】"/>
      <w:lvlJc w:val="left"/>
      <w:pPr>
        <w:ind w:left="1006" w:hanging="420"/>
      </w:pPr>
      <w:rPr>
        <w:rFonts w:hint="eastAsia"/>
        <w:lang w:val="en-US"/>
      </w:rPr>
    </w:lvl>
    <w:lvl w:ilvl="1" w:tplc="04090019" w:tentative="1">
      <w:start w:val="1"/>
      <w:numFmt w:val="lowerLetter"/>
      <w:lvlText w:val="%2)"/>
      <w:lvlJc w:val="left"/>
      <w:pPr>
        <w:ind w:left="1426" w:hanging="420"/>
      </w:pPr>
    </w:lvl>
    <w:lvl w:ilvl="2" w:tplc="0409001B" w:tentative="1">
      <w:start w:val="1"/>
      <w:numFmt w:val="lowerRoman"/>
      <w:lvlText w:val="%3."/>
      <w:lvlJc w:val="right"/>
      <w:pPr>
        <w:ind w:left="1846" w:hanging="420"/>
      </w:pPr>
    </w:lvl>
    <w:lvl w:ilvl="3" w:tplc="0409000F" w:tentative="1">
      <w:start w:val="1"/>
      <w:numFmt w:val="decimal"/>
      <w:lvlText w:val="%4."/>
      <w:lvlJc w:val="left"/>
      <w:pPr>
        <w:ind w:left="2266" w:hanging="420"/>
      </w:pPr>
    </w:lvl>
    <w:lvl w:ilvl="4" w:tplc="04090019" w:tentative="1">
      <w:start w:val="1"/>
      <w:numFmt w:val="lowerLetter"/>
      <w:lvlText w:val="%5)"/>
      <w:lvlJc w:val="left"/>
      <w:pPr>
        <w:ind w:left="2686" w:hanging="420"/>
      </w:pPr>
    </w:lvl>
    <w:lvl w:ilvl="5" w:tplc="0409001B" w:tentative="1">
      <w:start w:val="1"/>
      <w:numFmt w:val="lowerRoman"/>
      <w:lvlText w:val="%6."/>
      <w:lvlJc w:val="right"/>
      <w:pPr>
        <w:ind w:left="3106" w:hanging="420"/>
      </w:pPr>
    </w:lvl>
    <w:lvl w:ilvl="6" w:tplc="0409000F" w:tentative="1">
      <w:start w:val="1"/>
      <w:numFmt w:val="decimal"/>
      <w:lvlText w:val="%7."/>
      <w:lvlJc w:val="left"/>
      <w:pPr>
        <w:ind w:left="3526" w:hanging="420"/>
      </w:pPr>
    </w:lvl>
    <w:lvl w:ilvl="7" w:tplc="04090019" w:tentative="1">
      <w:start w:val="1"/>
      <w:numFmt w:val="lowerLetter"/>
      <w:lvlText w:val="%8)"/>
      <w:lvlJc w:val="left"/>
      <w:pPr>
        <w:ind w:left="3946" w:hanging="420"/>
      </w:pPr>
    </w:lvl>
    <w:lvl w:ilvl="8" w:tplc="0409001B" w:tentative="1">
      <w:start w:val="1"/>
      <w:numFmt w:val="lowerRoman"/>
      <w:lvlText w:val="%9."/>
      <w:lvlJc w:val="right"/>
      <w:pPr>
        <w:ind w:left="4366" w:hanging="420"/>
      </w:pPr>
    </w:lvl>
  </w:abstractNum>
  <w:abstractNum w:abstractNumId="13">
    <w:nsid w:val="574F3631"/>
    <w:multiLevelType w:val="hybridMultilevel"/>
    <w:tmpl w:val="79B8FB34"/>
    <w:lvl w:ilvl="0" w:tplc="FFFFFFFF">
      <w:start w:val="1"/>
      <w:numFmt w:val="upperRoman"/>
      <w:lvlText w:val="%1、"/>
      <w:lvlJc w:val="left"/>
      <w:pPr>
        <w:tabs>
          <w:tab w:val="num" w:pos="1605"/>
        </w:tabs>
        <w:ind w:left="1605" w:hanging="765"/>
      </w:pPr>
      <w:rPr>
        <w:rFonts w:hint="default"/>
      </w:rPr>
    </w:lvl>
    <w:lvl w:ilvl="1" w:tplc="FFFFFFFF" w:tentative="1">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14">
    <w:nsid w:val="57B04EA7"/>
    <w:multiLevelType w:val="hybridMultilevel"/>
    <w:tmpl w:val="2C4A9250"/>
    <w:lvl w:ilvl="0" w:tplc="31E45806">
      <w:start w:val="1"/>
      <w:numFmt w:val="upperRoman"/>
      <w:lvlText w:val="%1、"/>
      <w:lvlJc w:val="left"/>
      <w:pPr>
        <w:tabs>
          <w:tab w:val="num" w:pos="1605"/>
        </w:tabs>
        <w:ind w:left="1605" w:hanging="76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5C876E7B"/>
    <w:multiLevelType w:val="hybridMultilevel"/>
    <w:tmpl w:val="4EB03686"/>
    <w:lvl w:ilvl="0" w:tplc="31E45806">
      <w:start w:val="1"/>
      <w:numFmt w:val="upperRoman"/>
      <w:lvlText w:val="%1、"/>
      <w:lvlJc w:val="left"/>
      <w:pPr>
        <w:tabs>
          <w:tab w:val="num" w:pos="1605"/>
        </w:tabs>
        <w:ind w:left="1605" w:hanging="76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nsid w:val="661046E9"/>
    <w:multiLevelType w:val="hybridMultilevel"/>
    <w:tmpl w:val="9B1C1426"/>
    <w:lvl w:ilvl="0" w:tplc="31E45806">
      <w:start w:val="1"/>
      <w:numFmt w:val="upperRoman"/>
      <w:lvlText w:val="%1、"/>
      <w:lvlJc w:val="left"/>
      <w:pPr>
        <w:tabs>
          <w:tab w:val="num" w:pos="1605"/>
        </w:tabs>
        <w:ind w:left="1605" w:hanging="76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nsid w:val="677E11C3"/>
    <w:multiLevelType w:val="multilevel"/>
    <w:tmpl w:val="BCC6A292"/>
    <w:lvl w:ilvl="0">
      <w:start w:val="1"/>
      <w:numFmt w:val="decimal"/>
      <w:isLgl/>
      <w:suff w:val="nothing"/>
      <w:lvlText w:val="%1 "/>
      <w:lvlJc w:val="left"/>
      <w:pPr>
        <w:ind w:left="1395" w:hanging="855"/>
      </w:pPr>
      <w:rPr>
        <w:rFonts w:hint="default"/>
      </w:rPr>
    </w:lvl>
    <w:lvl w:ilvl="1">
      <w:start w:val="1"/>
      <w:numFmt w:val="decimal"/>
      <w:isLgl/>
      <w:suff w:val="nothing"/>
      <w:lvlText w:val="%1.%2"/>
      <w:lvlJc w:val="left"/>
      <w:pPr>
        <w:ind w:left="855" w:hanging="855"/>
      </w:pPr>
      <w:rPr>
        <w:rFonts w:hint="default"/>
      </w:rPr>
    </w:lvl>
    <w:lvl w:ilvl="2">
      <w:start w:val="1"/>
      <w:numFmt w:val="decimal"/>
      <w:isLgl/>
      <w:suff w:val="nothing"/>
      <w:lvlText w:val="%1.%2.%3"/>
      <w:lvlJc w:val="left"/>
      <w:pPr>
        <w:ind w:left="855" w:hanging="855"/>
      </w:pPr>
      <w:rPr>
        <w:rFonts w:hint="default"/>
      </w:rPr>
    </w:lvl>
    <w:lvl w:ilvl="3">
      <w:start w:val="1"/>
      <w:numFmt w:val="decimal"/>
      <w:isLgl/>
      <w:suff w:val="nothing"/>
      <w:lvlText w:val="%1.%2.%3.%4"/>
      <w:lvlJc w:val="left"/>
      <w:pPr>
        <w:ind w:left="855" w:hanging="855"/>
      </w:pPr>
      <w:rPr>
        <w:rFonts w:hint="default"/>
      </w:rPr>
    </w:lvl>
    <w:lvl w:ilvl="4">
      <w:start w:val="1"/>
      <w:numFmt w:val="decimal"/>
      <w:isLgl/>
      <w:suff w:val="nothing"/>
      <w:lvlText w:val="%1.%2.%3.%4.%5"/>
      <w:lvlJc w:val="left"/>
      <w:pPr>
        <w:ind w:left="855" w:hanging="855"/>
      </w:pPr>
      <w:rPr>
        <w:rFonts w:hint="default"/>
      </w:rPr>
    </w:lvl>
    <w:lvl w:ilvl="5">
      <w:start w:val="1"/>
      <w:numFmt w:val="decimal"/>
      <w:isLgl/>
      <w:suff w:val="nothing"/>
      <w:lvlText w:val="%1.%2.%3.%4.%5.%6"/>
      <w:lvlJc w:val="left"/>
      <w:pPr>
        <w:ind w:left="855" w:hanging="855"/>
      </w:pPr>
      <w:rPr>
        <w:rFonts w:hint="default"/>
      </w:rPr>
    </w:lvl>
    <w:lvl w:ilvl="6">
      <w:start w:val="1"/>
      <w:numFmt w:val="decimal"/>
      <w:isLgl/>
      <w:suff w:val="nothing"/>
      <w:lvlText w:val="%1.%2.%3.%4.%5.%6.%7"/>
      <w:lvlJc w:val="left"/>
      <w:pPr>
        <w:ind w:left="855" w:hanging="855"/>
      </w:pPr>
      <w:rPr>
        <w:rFonts w:hint="default"/>
      </w:rPr>
    </w:lvl>
    <w:lvl w:ilvl="7">
      <w:start w:val="1"/>
      <w:numFmt w:val="decimal"/>
      <w:isLgl/>
      <w:suff w:val="nothing"/>
      <w:lvlText w:val="%1.%2.%3.%4.%5.%6.%7.%8"/>
      <w:lvlJc w:val="left"/>
      <w:pPr>
        <w:ind w:left="855" w:hanging="855"/>
      </w:pPr>
      <w:rPr>
        <w:rFonts w:hint="default"/>
      </w:rPr>
    </w:lvl>
    <w:lvl w:ilvl="8">
      <w:start w:val="1"/>
      <w:numFmt w:val="decimal"/>
      <w:isLgl/>
      <w:lvlText w:val="%1.%2.%3.%4.%5.%6.%7.%8.%9"/>
      <w:lvlJc w:val="left"/>
      <w:pPr>
        <w:tabs>
          <w:tab w:val="num" w:pos="4680"/>
        </w:tabs>
        <w:ind w:left="855" w:hanging="855"/>
      </w:pPr>
      <w:rPr>
        <w:rFonts w:hint="default"/>
      </w:rPr>
    </w:lvl>
  </w:abstractNum>
  <w:abstractNum w:abstractNumId="18">
    <w:nsid w:val="7648048D"/>
    <w:multiLevelType w:val="hybridMultilevel"/>
    <w:tmpl w:val="6D52527C"/>
    <w:lvl w:ilvl="0" w:tplc="3BE08808">
      <w:start w:val="1"/>
      <w:numFmt w:val="decimal"/>
      <w:lvlText w:val="%1."/>
      <w:lvlJc w:val="left"/>
      <w:pPr>
        <w:ind w:left="2280" w:hanging="420"/>
      </w:pPr>
    </w:lvl>
    <w:lvl w:ilvl="1" w:tplc="3D6A7374" w:tentative="1">
      <w:start w:val="1"/>
      <w:numFmt w:val="lowerLetter"/>
      <w:lvlText w:val="%2)"/>
      <w:lvlJc w:val="left"/>
      <w:pPr>
        <w:ind w:left="2700" w:hanging="420"/>
      </w:pPr>
    </w:lvl>
    <w:lvl w:ilvl="2" w:tplc="90942914" w:tentative="1">
      <w:start w:val="1"/>
      <w:numFmt w:val="lowerRoman"/>
      <w:lvlText w:val="%3."/>
      <w:lvlJc w:val="right"/>
      <w:pPr>
        <w:ind w:left="3120" w:hanging="420"/>
      </w:pPr>
    </w:lvl>
    <w:lvl w:ilvl="3" w:tplc="3296077E" w:tentative="1">
      <w:start w:val="1"/>
      <w:numFmt w:val="decimal"/>
      <w:lvlText w:val="%4."/>
      <w:lvlJc w:val="left"/>
      <w:pPr>
        <w:ind w:left="3540" w:hanging="420"/>
      </w:pPr>
    </w:lvl>
    <w:lvl w:ilvl="4" w:tplc="DDBC1466" w:tentative="1">
      <w:start w:val="1"/>
      <w:numFmt w:val="lowerLetter"/>
      <w:lvlText w:val="%5)"/>
      <w:lvlJc w:val="left"/>
      <w:pPr>
        <w:ind w:left="3960" w:hanging="420"/>
      </w:pPr>
    </w:lvl>
    <w:lvl w:ilvl="5" w:tplc="CAFCB692" w:tentative="1">
      <w:start w:val="1"/>
      <w:numFmt w:val="lowerRoman"/>
      <w:lvlText w:val="%6."/>
      <w:lvlJc w:val="right"/>
      <w:pPr>
        <w:ind w:left="4380" w:hanging="420"/>
      </w:pPr>
    </w:lvl>
    <w:lvl w:ilvl="6" w:tplc="8B12C17E" w:tentative="1">
      <w:start w:val="1"/>
      <w:numFmt w:val="decimal"/>
      <w:lvlText w:val="%7."/>
      <w:lvlJc w:val="left"/>
      <w:pPr>
        <w:ind w:left="4800" w:hanging="420"/>
      </w:pPr>
    </w:lvl>
    <w:lvl w:ilvl="7" w:tplc="8AB8552A" w:tentative="1">
      <w:start w:val="1"/>
      <w:numFmt w:val="lowerLetter"/>
      <w:lvlText w:val="%8)"/>
      <w:lvlJc w:val="left"/>
      <w:pPr>
        <w:ind w:left="5220" w:hanging="420"/>
      </w:pPr>
    </w:lvl>
    <w:lvl w:ilvl="8" w:tplc="87B49B90" w:tentative="1">
      <w:start w:val="1"/>
      <w:numFmt w:val="lowerRoman"/>
      <w:lvlText w:val="%9."/>
      <w:lvlJc w:val="right"/>
      <w:pPr>
        <w:ind w:left="5640" w:hanging="420"/>
      </w:pPr>
    </w:lvl>
  </w:abstractNum>
  <w:abstractNum w:abstractNumId="19">
    <w:nsid w:val="7D864630"/>
    <w:multiLevelType w:val="hybridMultilevel"/>
    <w:tmpl w:val="D1203ACA"/>
    <w:lvl w:ilvl="0" w:tplc="04090011">
      <w:start w:val="1"/>
      <w:numFmt w:val="decimal"/>
      <w:lvlText w:val="%1)"/>
      <w:lvlJc w:val="left"/>
      <w:pPr>
        <w:ind w:left="996" w:hanging="420"/>
      </w:pPr>
      <w:rPr>
        <w:rFonts w:hint="default"/>
        <w:color w:val="auto"/>
      </w:rPr>
    </w:lvl>
    <w:lvl w:ilvl="1" w:tplc="0409000B">
      <w:start w:val="1"/>
      <w:numFmt w:val="bullet"/>
      <w:lvlText w:val=""/>
      <w:lvlJc w:val="left"/>
      <w:pPr>
        <w:ind w:left="1416" w:hanging="420"/>
      </w:pPr>
      <w:rPr>
        <w:rFonts w:ascii="Wingdings" w:hAnsi="Wingdings" w:hint="default"/>
        <w:color w:val="auto"/>
      </w:rPr>
    </w:lvl>
    <w:lvl w:ilvl="2" w:tplc="0409001B" w:tentative="1">
      <w:start w:val="1"/>
      <w:numFmt w:val="bullet"/>
      <w:lvlText w:val=""/>
      <w:lvlJc w:val="left"/>
      <w:pPr>
        <w:ind w:left="1836" w:hanging="420"/>
      </w:pPr>
      <w:rPr>
        <w:rFonts w:ascii="Wingdings" w:hAnsi="Wingdings" w:hint="default"/>
      </w:rPr>
    </w:lvl>
    <w:lvl w:ilvl="3" w:tplc="0409000F" w:tentative="1">
      <w:start w:val="1"/>
      <w:numFmt w:val="bullet"/>
      <w:lvlText w:val=""/>
      <w:lvlJc w:val="left"/>
      <w:pPr>
        <w:ind w:left="2256" w:hanging="420"/>
      </w:pPr>
      <w:rPr>
        <w:rFonts w:ascii="Wingdings" w:hAnsi="Wingdings" w:hint="default"/>
      </w:rPr>
    </w:lvl>
    <w:lvl w:ilvl="4" w:tplc="04090019" w:tentative="1">
      <w:start w:val="1"/>
      <w:numFmt w:val="bullet"/>
      <w:lvlText w:val=""/>
      <w:lvlJc w:val="left"/>
      <w:pPr>
        <w:ind w:left="2676" w:hanging="420"/>
      </w:pPr>
      <w:rPr>
        <w:rFonts w:ascii="Wingdings" w:hAnsi="Wingdings" w:hint="default"/>
      </w:rPr>
    </w:lvl>
    <w:lvl w:ilvl="5" w:tplc="0409001B" w:tentative="1">
      <w:start w:val="1"/>
      <w:numFmt w:val="bullet"/>
      <w:lvlText w:val=""/>
      <w:lvlJc w:val="left"/>
      <w:pPr>
        <w:ind w:left="3096" w:hanging="420"/>
      </w:pPr>
      <w:rPr>
        <w:rFonts w:ascii="Wingdings" w:hAnsi="Wingdings" w:hint="default"/>
      </w:rPr>
    </w:lvl>
    <w:lvl w:ilvl="6" w:tplc="0409000F" w:tentative="1">
      <w:start w:val="1"/>
      <w:numFmt w:val="bullet"/>
      <w:lvlText w:val=""/>
      <w:lvlJc w:val="left"/>
      <w:pPr>
        <w:ind w:left="3516" w:hanging="420"/>
      </w:pPr>
      <w:rPr>
        <w:rFonts w:ascii="Wingdings" w:hAnsi="Wingdings" w:hint="default"/>
      </w:rPr>
    </w:lvl>
    <w:lvl w:ilvl="7" w:tplc="04090019" w:tentative="1">
      <w:start w:val="1"/>
      <w:numFmt w:val="bullet"/>
      <w:lvlText w:val=""/>
      <w:lvlJc w:val="left"/>
      <w:pPr>
        <w:ind w:left="3936" w:hanging="420"/>
      </w:pPr>
      <w:rPr>
        <w:rFonts w:ascii="Wingdings" w:hAnsi="Wingdings" w:hint="default"/>
      </w:rPr>
    </w:lvl>
    <w:lvl w:ilvl="8" w:tplc="0409001B" w:tentative="1">
      <w:start w:val="1"/>
      <w:numFmt w:val="bullet"/>
      <w:lvlText w:val=""/>
      <w:lvlJc w:val="left"/>
      <w:pPr>
        <w:ind w:left="4356" w:hanging="420"/>
      </w:pPr>
      <w:rPr>
        <w:rFonts w:ascii="Wingdings" w:hAnsi="Wingdings" w:hint="default"/>
      </w:rPr>
    </w:lvl>
  </w:abstractNum>
  <w:num w:numId="1">
    <w:abstractNumId w:val="3"/>
  </w:num>
  <w:num w:numId="2">
    <w:abstractNumId w:val="7"/>
  </w:num>
  <w:num w:numId="3">
    <w:abstractNumId w:val="18"/>
  </w:num>
  <w:num w:numId="4">
    <w:abstractNumId w:val="0"/>
  </w:num>
  <w:num w:numId="5">
    <w:abstractNumId w:val="17"/>
  </w:num>
  <w:num w:numId="6">
    <w:abstractNumId w:val="14"/>
  </w:num>
  <w:num w:numId="7">
    <w:abstractNumId w:val="2"/>
  </w:num>
  <w:num w:numId="8">
    <w:abstractNumId w:val="5"/>
  </w:num>
  <w:num w:numId="9">
    <w:abstractNumId w:val="4"/>
  </w:num>
  <w:num w:numId="10">
    <w:abstractNumId w:val="15"/>
  </w:num>
  <w:num w:numId="11">
    <w:abstractNumId w:val="9"/>
  </w:num>
  <w:num w:numId="12">
    <w:abstractNumId w:val="16"/>
  </w:num>
  <w:num w:numId="13">
    <w:abstractNumId w:val="13"/>
  </w:num>
  <w:num w:numId="14">
    <w:abstractNumId w:val="6"/>
  </w:num>
  <w:num w:numId="15">
    <w:abstractNumId w:val="3"/>
  </w:num>
  <w:num w:numId="16">
    <w:abstractNumId w:val="3"/>
  </w:num>
  <w:num w:numId="17">
    <w:abstractNumId w:val="3"/>
  </w:num>
  <w:num w:numId="18">
    <w:abstractNumId w:val="3"/>
  </w:num>
  <w:num w:numId="19">
    <w:abstractNumId w:val="11"/>
  </w:num>
  <w:num w:numId="20">
    <w:abstractNumId w:val="8"/>
  </w:num>
  <w:num w:numId="21">
    <w:abstractNumId w:val="10"/>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19"/>
  </w:num>
  <w:num w:numId="38">
    <w:abstractNumId w:val="1"/>
  </w:num>
  <w:num w:numId="39">
    <w:abstractNumId w:val="12"/>
  </w:num>
  <w:num w:numId="40">
    <w:abstractNumId w:val="3"/>
  </w:num>
  <w:num w:numId="41">
    <w:abstractNumId w:val="3"/>
  </w:num>
  <w:num w:numId="42">
    <w:abstractNumId w:val="3"/>
  </w:num>
  <w:num w:numId="43">
    <w:abstractNumId w:val="3"/>
  </w:num>
  <w:num w:numId="44">
    <w:abstractNumId w:val="3"/>
  </w:num>
  <w:num w:numId="45">
    <w:abstractNumId w:val="3"/>
  </w:num>
  <w:num w:numId="46">
    <w:abstractNumId w:val="3"/>
  </w:num>
  <w:num w:numId="47">
    <w:abstractNumId w:val="3"/>
  </w:num>
  <w:num w:numId="48">
    <w:abstractNumId w:val="3"/>
  </w:num>
  <w:num w:numId="49">
    <w:abstractNumId w:val="3"/>
  </w:num>
  <w:num w:numId="50">
    <w:abstractNumId w:val="3"/>
  </w:num>
  <w:num w:numId="51">
    <w:abstractNumId w:val="3"/>
  </w:num>
  <w:num w:numId="52">
    <w:abstractNumId w:val="3"/>
  </w:num>
  <w:num w:numId="53">
    <w:abstractNumId w:val="3"/>
  </w:num>
  <w:num w:numId="54">
    <w:abstractNumId w:val="3"/>
  </w:num>
  <w:num w:numId="55">
    <w:abstractNumId w:val="3"/>
  </w:num>
  <w:num w:numId="56">
    <w:abstractNumId w:val="3"/>
  </w:num>
  <w:num w:numId="57">
    <w:abstractNumId w:val="3"/>
  </w:num>
  <w:num w:numId="58">
    <w:abstractNumId w:val="3"/>
  </w:num>
  <w:num w:numId="59">
    <w:abstractNumId w:val="3"/>
  </w:num>
  <w:num w:numId="60">
    <w:abstractNumId w:val="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A4187"/>
    <w:rsid w:val="00003A73"/>
    <w:rsid w:val="00005579"/>
    <w:rsid w:val="00007443"/>
    <w:rsid w:val="00007D4B"/>
    <w:rsid w:val="00012A99"/>
    <w:rsid w:val="0001470D"/>
    <w:rsid w:val="0001539F"/>
    <w:rsid w:val="000156C7"/>
    <w:rsid w:val="00017734"/>
    <w:rsid w:val="00020471"/>
    <w:rsid w:val="0002145D"/>
    <w:rsid w:val="000216CB"/>
    <w:rsid w:val="00021800"/>
    <w:rsid w:val="00022678"/>
    <w:rsid w:val="00025375"/>
    <w:rsid w:val="000302F0"/>
    <w:rsid w:val="00036E01"/>
    <w:rsid w:val="00041ECA"/>
    <w:rsid w:val="000435D6"/>
    <w:rsid w:val="00043AC0"/>
    <w:rsid w:val="000449D7"/>
    <w:rsid w:val="00051AFC"/>
    <w:rsid w:val="0005270C"/>
    <w:rsid w:val="00055926"/>
    <w:rsid w:val="00057986"/>
    <w:rsid w:val="00057CA8"/>
    <w:rsid w:val="00061042"/>
    <w:rsid w:val="000630FF"/>
    <w:rsid w:val="00064B7D"/>
    <w:rsid w:val="000662BF"/>
    <w:rsid w:val="00066A5D"/>
    <w:rsid w:val="00067995"/>
    <w:rsid w:val="00067A49"/>
    <w:rsid w:val="000712AA"/>
    <w:rsid w:val="00071675"/>
    <w:rsid w:val="00073CA3"/>
    <w:rsid w:val="00074ACB"/>
    <w:rsid w:val="00075593"/>
    <w:rsid w:val="00076103"/>
    <w:rsid w:val="000763DD"/>
    <w:rsid w:val="00080CC4"/>
    <w:rsid w:val="0008109C"/>
    <w:rsid w:val="0008301A"/>
    <w:rsid w:val="00083598"/>
    <w:rsid w:val="00083F53"/>
    <w:rsid w:val="00087BC7"/>
    <w:rsid w:val="00087EB1"/>
    <w:rsid w:val="00091126"/>
    <w:rsid w:val="000931C0"/>
    <w:rsid w:val="00096219"/>
    <w:rsid w:val="000A2AB6"/>
    <w:rsid w:val="000A33D6"/>
    <w:rsid w:val="000A4187"/>
    <w:rsid w:val="000A4BCE"/>
    <w:rsid w:val="000A5D3D"/>
    <w:rsid w:val="000A5F73"/>
    <w:rsid w:val="000A6E1E"/>
    <w:rsid w:val="000A792F"/>
    <w:rsid w:val="000B2B48"/>
    <w:rsid w:val="000B3360"/>
    <w:rsid w:val="000C0BAE"/>
    <w:rsid w:val="000C735C"/>
    <w:rsid w:val="000D146F"/>
    <w:rsid w:val="000D3CBB"/>
    <w:rsid w:val="000D4737"/>
    <w:rsid w:val="000D6844"/>
    <w:rsid w:val="000D7D65"/>
    <w:rsid w:val="000E4839"/>
    <w:rsid w:val="000E5FD9"/>
    <w:rsid w:val="000E649F"/>
    <w:rsid w:val="000E656E"/>
    <w:rsid w:val="000F0F01"/>
    <w:rsid w:val="000F3A95"/>
    <w:rsid w:val="0010057A"/>
    <w:rsid w:val="001006C7"/>
    <w:rsid w:val="00100A8E"/>
    <w:rsid w:val="001043CE"/>
    <w:rsid w:val="0010602D"/>
    <w:rsid w:val="001070D7"/>
    <w:rsid w:val="001159F8"/>
    <w:rsid w:val="001226B6"/>
    <w:rsid w:val="00122790"/>
    <w:rsid w:val="00122D32"/>
    <w:rsid w:val="00125716"/>
    <w:rsid w:val="00131396"/>
    <w:rsid w:val="00135DE4"/>
    <w:rsid w:val="00136518"/>
    <w:rsid w:val="001377C2"/>
    <w:rsid w:val="00141FEA"/>
    <w:rsid w:val="00145E59"/>
    <w:rsid w:val="00151799"/>
    <w:rsid w:val="00156634"/>
    <w:rsid w:val="00157DC3"/>
    <w:rsid w:val="001614E6"/>
    <w:rsid w:val="001623CD"/>
    <w:rsid w:val="00162425"/>
    <w:rsid w:val="00163342"/>
    <w:rsid w:val="00165809"/>
    <w:rsid w:val="001663FD"/>
    <w:rsid w:val="00167C38"/>
    <w:rsid w:val="00170F36"/>
    <w:rsid w:val="001726FF"/>
    <w:rsid w:val="00174A62"/>
    <w:rsid w:val="00174C61"/>
    <w:rsid w:val="00175187"/>
    <w:rsid w:val="00175578"/>
    <w:rsid w:val="0018210A"/>
    <w:rsid w:val="0018220A"/>
    <w:rsid w:val="00182903"/>
    <w:rsid w:val="00182D5E"/>
    <w:rsid w:val="001832D8"/>
    <w:rsid w:val="00184316"/>
    <w:rsid w:val="001876C6"/>
    <w:rsid w:val="0019010A"/>
    <w:rsid w:val="00197165"/>
    <w:rsid w:val="00197727"/>
    <w:rsid w:val="0019795D"/>
    <w:rsid w:val="001A4B4D"/>
    <w:rsid w:val="001A4C38"/>
    <w:rsid w:val="001A6616"/>
    <w:rsid w:val="001A768C"/>
    <w:rsid w:val="001A781B"/>
    <w:rsid w:val="001B11BB"/>
    <w:rsid w:val="001B3496"/>
    <w:rsid w:val="001B45E7"/>
    <w:rsid w:val="001B500D"/>
    <w:rsid w:val="001B63B5"/>
    <w:rsid w:val="001C0534"/>
    <w:rsid w:val="001C1881"/>
    <w:rsid w:val="001C282A"/>
    <w:rsid w:val="001C5200"/>
    <w:rsid w:val="001C72C1"/>
    <w:rsid w:val="001D072E"/>
    <w:rsid w:val="001D2D1F"/>
    <w:rsid w:val="001D4431"/>
    <w:rsid w:val="001D5A04"/>
    <w:rsid w:val="001D5C03"/>
    <w:rsid w:val="001E1446"/>
    <w:rsid w:val="001E2238"/>
    <w:rsid w:val="001E38E6"/>
    <w:rsid w:val="001E4F50"/>
    <w:rsid w:val="001E5D4F"/>
    <w:rsid w:val="001E5E56"/>
    <w:rsid w:val="001E784F"/>
    <w:rsid w:val="001F0FA5"/>
    <w:rsid w:val="001F51CE"/>
    <w:rsid w:val="001F5CF7"/>
    <w:rsid w:val="001F7634"/>
    <w:rsid w:val="001F76AE"/>
    <w:rsid w:val="00201586"/>
    <w:rsid w:val="00204806"/>
    <w:rsid w:val="00204EBA"/>
    <w:rsid w:val="0020571A"/>
    <w:rsid w:val="00205D1D"/>
    <w:rsid w:val="0020620B"/>
    <w:rsid w:val="002079AA"/>
    <w:rsid w:val="00210A56"/>
    <w:rsid w:val="00212FDB"/>
    <w:rsid w:val="00214081"/>
    <w:rsid w:val="00215C3F"/>
    <w:rsid w:val="00216B66"/>
    <w:rsid w:val="00217682"/>
    <w:rsid w:val="00217895"/>
    <w:rsid w:val="0022292B"/>
    <w:rsid w:val="0022366E"/>
    <w:rsid w:val="00225658"/>
    <w:rsid w:val="00227A87"/>
    <w:rsid w:val="00230DAB"/>
    <w:rsid w:val="0023121C"/>
    <w:rsid w:val="0023492C"/>
    <w:rsid w:val="00235494"/>
    <w:rsid w:val="002442E7"/>
    <w:rsid w:val="00245595"/>
    <w:rsid w:val="002460FA"/>
    <w:rsid w:val="00246482"/>
    <w:rsid w:val="00246EB4"/>
    <w:rsid w:val="00251823"/>
    <w:rsid w:val="00251F62"/>
    <w:rsid w:val="00253D71"/>
    <w:rsid w:val="00253FC7"/>
    <w:rsid w:val="002549FB"/>
    <w:rsid w:val="00254E77"/>
    <w:rsid w:val="00260419"/>
    <w:rsid w:val="00260C29"/>
    <w:rsid w:val="0026136A"/>
    <w:rsid w:val="00265119"/>
    <w:rsid w:val="00266B15"/>
    <w:rsid w:val="0027047A"/>
    <w:rsid w:val="0027084B"/>
    <w:rsid w:val="002713C4"/>
    <w:rsid w:val="00271A88"/>
    <w:rsid w:val="0027321C"/>
    <w:rsid w:val="0027586A"/>
    <w:rsid w:val="00275D3A"/>
    <w:rsid w:val="00276BE0"/>
    <w:rsid w:val="00280088"/>
    <w:rsid w:val="00282017"/>
    <w:rsid w:val="00282175"/>
    <w:rsid w:val="002835C6"/>
    <w:rsid w:val="00283FB7"/>
    <w:rsid w:val="0028553A"/>
    <w:rsid w:val="002919C0"/>
    <w:rsid w:val="00296BE7"/>
    <w:rsid w:val="002974FC"/>
    <w:rsid w:val="00297523"/>
    <w:rsid w:val="002A05FA"/>
    <w:rsid w:val="002A2E79"/>
    <w:rsid w:val="002A3367"/>
    <w:rsid w:val="002A3A57"/>
    <w:rsid w:val="002A6E19"/>
    <w:rsid w:val="002B08EC"/>
    <w:rsid w:val="002B1F34"/>
    <w:rsid w:val="002B44D6"/>
    <w:rsid w:val="002B52B1"/>
    <w:rsid w:val="002B5F30"/>
    <w:rsid w:val="002B626B"/>
    <w:rsid w:val="002B78F6"/>
    <w:rsid w:val="002C027A"/>
    <w:rsid w:val="002C0BCC"/>
    <w:rsid w:val="002C481E"/>
    <w:rsid w:val="002C50FD"/>
    <w:rsid w:val="002C528D"/>
    <w:rsid w:val="002C60C6"/>
    <w:rsid w:val="002D0433"/>
    <w:rsid w:val="002D0F02"/>
    <w:rsid w:val="002D1D44"/>
    <w:rsid w:val="002D1FAB"/>
    <w:rsid w:val="002D2D65"/>
    <w:rsid w:val="002D3328"/>
    <w:rsid w:val="002D69DF"/>
    <w:rsid w:val="002D6E0B"/>
    <w:rsid w:val="002E02D6"/>
    <w:rsid w:val="002E1FDD"/>
    <w:rsid w:val="002F2873"/>
    <w:rsid w:val="002F39C0"/>
    <w:rsid w:val="002F564F"/>
    <w:rsid w:val="002F66CB"/>
    <w:rsid w:val="0030008C"/>
    <w:rsid w:val="00304550"/>
    <w:rsid w:val="00304D02"/>
    <w:rsid w:val="00306A1D"/>
    <w:rsid w:val="00307004"/>
    <w:rsid w:val="0031155A"/>
    <w:rsid w:val="003157FE"/>
    <w:rsid w:val="00317BCF"/>
    <w:rsid w:val="0032022F"/>
    <w:rsid w:val="00320C5F"/>
    <w:rsid w:val="00321B97"/>
    <w:rsid w:val="003329C8"/>
    <w:rsid w:val="003348D0"/>
    <w:rsid w:val="00334E71"/>
    <w:rsid w:val="00344A9B"/>
    <w:rsid w:val="00345BF4"/>
    <w:rsid w:val="00347605"/>
    <w:rsid w:val="003500F7"/>
    <w:rsid w:val="00350A8F"/>
    <w:rsid w:val="003519BC"/>
    <w:rsid w:val="00351DC8"/>
    <w:rsid w:val="00355AC7"/>
    <w:rsid w:val="00357177"/>
    <w:rsid w:val="00360358"/>
    <w:rsid w:val="003607E9"/>
    <w:rsid w:val="003627C8"/>
    <w:rsid w:val="00362804"/>
    <w:rsid w:val="003636BB"/>
    <w:rsid w:val="00364A99"/>
    <w:rsid w:val="00366C97"/>
    <w:rsid w:val="0037068A"/>
    <w:rsid w:val="00371543"/>
    <w:rsid w:val="00375641"/>
    <w:rsid w:val="00376942"/>
    <w:rsid w:val="00377F4D"/>
    <w:rsid w:val="00381AD9"/>
    <w:rsid w:val="003828B2"/>
    <w:rsid w:val="00384970"/>
    <w:rsid w:val="00391330"/>
    <w:rsid w:val="00391799"/>
    <w:rsid w:val="003946FA"/>
    <w:rsid w:val="00395458"/>
    <w:rsid w:val="003A1D19"/>
    <w:rsid w:val="003A33A9"/>
    <w:rsid w:val="003A3D13"/>
    <w:rsid w:val="003A43A0"/>
    <w:rsid w:val="003A74FE"/>
    <w:rsid w:val="003A7D4A"/>
    <w:rsid w:val="003B1FDE"/>
    <w:rsid w:val="003B50E8"/>
    <w:rsid w:val="003C02DF"/>
    <w:rsid w:val="003C04AB"/>
    <w:rsid w:val="003C3AE7"/>
    <w:rsid w:val="003C4A4A"/>
    <w:rsid w:val="003C71C7"/>
    <w:rsid w:val="003D07BB"/>
    <w:rsid w:val="003D3314"/>
    <w:rsid w:val="003D3D65"/>
    <w:rsid w:val="003D75C3"/>
    <w:rsid w:val="003E0721"/>
    <w:rsid w:val="003E31F0"/>
    <w:rsid w:val="003E6332"/>
    <w:rsid w:val="003E6CDB"/>
    <w:rsid w:val="003F36BC"/>
    <w:rsid w:val="003F3F8E"/>
    <w:rsid w:val="00400039"/>
    <w:rsid w:val="0040069D"/>
    <w:rsid w:val="00402B2E"/>
    <w:rsid w:val="00403472"/>
    <w:rsid w:val="004035E3"/>
    <w:rsid w:val="00404AC9"/>
    <w:rsid w:val="00405166"/>
    <w:rsid w:val="00405BDD"/>
    <w:rsid w:val="004062B6"/>
    <w:rsid w:val="004076DD"/>
    <w:rsid w:val="004079AD"/>
    <w:rsid w:val="00410492"/>
    <w:rsid w:val="0041351B"/>
    <w:rsid w:val="00414C6B"/>
    <w:rsid w:val="004204D5"/>
    <w:rsid w:val="00421B70"/>
    <w:rsid w:val="0042385E"/>
    <w:rsid w:val="004274F9"/>
    <w:rsid w:val="004376C9"/>
    <w:rsid w:val="004401A0"/>
    <w:rsid w:val="0044026F"/>
    <w:rsid w:val="004414EE"/>
    <w:rsid w:val="0044232B"/>
    <w:rsid w:val="00443B11"/>
    <w:rsid w:val="00443B64"/>
    <w:rsid w:val="00445D22"/>
    <w:rsid w:val="00446662"/>
    <w:rsid w:val="00452394"/>
    <w:rsid w:val="004530A1"/>
    <w:rsid w:val="00454D98"/>
    <w:rsid w:val="00455C24"/>
    <w:rsid w:val="00455DA5"/>
    <w:rsid w:val="0045642B"/>
    <w:rsid w:val="00456A37"/>
    <w:rsid w:val="004574BF"/>
    <w:rsid w:val="00460D46"/>
    <w:rsid w:val="004616B6"/>
    <w:rsid w:val="00462367"/>
    <w:rsid w:val="0046421C"/>
    <w:rsid w:val="00466D5C"/>
    <w:rsid w:val="00467E32"/>
    <w:rsid w:val="00472752"/>
    <w:rsid w:val="00472B5D"/>
    <w:rsid w:val="00472CA4"/>
    <w:rsid w:val="00473AA4"/>
    <w:rsid w:val="0047632B"/>
    <w:rsid w:val="00476A95"/>
    <w:rsid w:val="00481A06"/>
    <w:rsid w:val="00490201"/>
    <w:rsid w:val="00492066"/>
    <w:rsid w:val="004922DA"/>
    <w:rsid w:val="004925BD"/>
    <w:rsid w:val="00492D19"/>
    <w:rsid w:val="004949F7"/>
    <w:rsid w:val="00497C68"/>
    <w:rsid w:val="004A0CF5"/>
    <w:rsid w:val="004A2C68"/>
    <w:rsid w:val="004A3A9F"/>
    <w:rsid w:val="004A4134"/>
    <w:rsid w:val="004A7D8E"/>
    <w:rsid w:val="004B57E3"/>
    <w:rsid w:val="004B7E11"/>
    <w:rsid w:val="004C695D"/>
    <w:rsid w:val="004D122A"/>
    <w:rsid w:val="004D343E"/>
    <w:rsid w:val="004D3B60"/>
    <w:rsid w:val="004D3F65"/>
    <w:rsid w:val="004D7970"/>
    <w:rsid w:val="004E1CBD"/>
    <w:rsid w:val="004E1D48"/>
    <w:rsid w:val="004E3A61"/>
    <w:rsid w:val="004E564F"/>
    <w:rsid w:val="004E5A23"/>
    <w:rsid w:val="004E79B1"/>
    <w:rsid w:val="004E7C45"/>
    <w:rsid w:val="004F02C4"/>
    <w:rsid w:val="004F1E85"/>
    <w:rsid w:val="004F3F41"/>
    <w:rsid w:val="004F4C14"/>
    <w:rsid w:val="00500341"/>
    <w:rsid w:val="00500B9C"/>
    <w:rsid w:val="00502444"/>
    <w:rsid w:val="005033E5"/>
    <w:rsid w:val="005045F3"/>
    <w:rsid w:val="00505BBD"/>
    <w:rsid w:val="005068A8"/>
    <w:rsid w:val="005105D0"/>
    <w:rsid w:val="00511564"/>
    <w:rsid w:val="00514E26"/>
    <w:rsid w:val="005154C8"/>
    <w:rsid w:val="005155F9"/>
    <w:rsid w:val="005156FF"/>
    <w:rsid w:val="00516759"/>
    <w:rsid w:val="005211EB"/>
    <w:rsid w:val="00522611"/>
    <w:rsid w:val="00526E34"/>
    <w:rsid w:val="005303C8"/>
    <w:rsid w:val="005319B5"/>
    <w:rsid w:val="00531EB0"/>
    <w:rsid w:val="00532C13"/>
    <w:rsid w:val="005340CD"/>
    <w:rsid w:val="00534E11"/>
    <w:rsid w:val="00540307"/>
    <w:rsid w:val="0054234F"/>
    <w:rsid w:val="00542875"/>
    <w:rsid w:val="005512DC"/>
    <w:rsid w:val="0055221D"/>
    <w:rsid w:val="005530EC"/>
    <w:rsid w:val="005621AD"/>
    <w:rsid w:val="00563AA0"/>
    <w:rsid w:val="005643D8"/>
    <w:rsid w:val="00564E1E"/>
    <w:rsid w:val="0056581F"/>
    <w:rsid w:val="00570F38"/>
    <w:rsid w:val="00573DBB"/>
    <w:rsid w:val="00577914"/>
    <w:rsid w:val="00577D56"/>
    <w:rsid w:val="00580620"/>
    <w:rsid w:val="00581449"/>
    <w:rsid w:val="0058547D"/>
    <w:rsid w:val="00586856"/>
    <w:rsid w:val="00590351"/>
    <w:rsid w:val="005927C1"/>
    <w:rsid w:val="0059381A"/>
    <w:rsid w:val="005966AD"/>
    <w:rsid w:val="0059707A"/>
    <w:rsid w:val="00597887"/>
    <w:rsid w:val="005A223B"/>
    <w:rsid w:val="005A2340"/>
    <w:rsid w:val="005A2D35"/>
    <w:rsid w:val="005A2D5D"/>
    <w:rsid w:val="005A3338"/>
    <w:rsid w:val="005A3C33"/>
    <w:rsid w:val="005A67A6"/>
    <w:rsid w:val="005B169B"/>
    <w:rsid w:val="005B2ECE"/>
    <w:rsid w:val="005B6A38"/>
    <w:rsid w:val="005C4911"/>
    <w:rsid w:val="005C50BD"/>
    <w:rsid w:val="005C6361"/>
    <w:rsid w:val="005C647E"/>
    <w:rsid w:val="005C7BCF"/>
    <w:rsid w:val="005D11F6"/>
    <w:rsid w:val="005D2C85"/>
    <w:rsid w:val="005D3A67"/>
    <w:rsid w:val="005E08A9"/>
    <w:rsid w:val="005E67FA"/>
    <w:rsid w:val="005F01C6"/>
    <w:rsid w:val="005F03CB"/>
    <w:rsid w:val="005F1A7C"/>
    <w:rsid w:val="005F3368"/>
    <w:rsid w:val="005F779C"/>
    <w:rsid w:val="00600C43"/>
    <w:rsid w:val="00600D83"/>
    <w:rsid w:val="00601FED"/>
    <w:rsid w:val="006036D2"/>
    <w:rsid w:val="00607C65"/>
    <w:rsid w:val="00617FAE"/>
    <w:rsid w:val="00620C40"/>
    <w:rsid w:val="00621A91"/>
    <w:rsid w:val="0062209D"/>
    <w:rsid w:val="00623F0D"/>
    <w:rsid w:val="00633DCF"/>
    <w:rsid w:val="0063492A"/>
    <w:rsid w:val="00634994"/>
    <w:rsid w:val="006350F5"/>
    <w:rsid w:val="00635918"/>
    <w:rsid w:val="0064173E"/>
    <w:rsid w:val="00641B02"/>
    <w:rsid w:val="00641B1F"/>
    <w:rsid w:val="0064263F"/>
    <w:rsid w:val="0064393B"/>
    <w:rsid w:val="00653FA2"/>
    <w:rsid w:val="00655A61"/>
    <w:rsid w:val="00655E8B"/>
    <w:rsid w:val="00657D9B"/>
    <w:rsid w:val="00660C98"/>
    <w:rsid w:val="00662408"/>
    <w:rsid w:val="00662B2D"/>
    <w:rsid w:val="0066350D"/>
    <w:rsid w:val="0066663B"/>
    <w:rsid w:val="00673EBD"/>
    <w:rsid w:val="006772C5"/>
    <w:rsid w:val="00677628"/>
    <w:rsid w:val="00680C82"/>
    <w:rsid w:val="00682015"/>
    <w:rsid w:val="00685024"/>
    <w:rsid w:val="00687129"/>
    <w:rsid w:val="00691F05"/>
    <w:rsid w:val="00695DF8"/>
    <w:rsid w:val="006A09C8"/>
    <w:rsid w:val="006A237E"/>
    <w:rsid w:val="006A4FA8"/>
    <w:rsid w:val="006A5690"/>
    <w:rsid w:val="006B253F"/>
    <w:rsid w:val="006B2B29"/>
    <w:rsid w:val="006B49BD"/>
    <w:rsid w:val="006B59D6"/>
    <w:rsid w:val="006B5FFC"/>
    <w:rsid w:val="006C1BB6"/>
    <w:rsid w:val="006C407B"/>
    <w:rsid w:val="006C573B"/>
    <w:rsid w:val="006C59F5"/>
    <w:rsid w:val="006C6C75"/>
    <w:rsid w:val="006D0322"/>
    <w:rsid w:val="006D21C7"/>
    <w:rsid w:val="006D2851"/>
    <w:rsid w:val="006D34EB"/>
    <w:rsid w:val="006D4262"/>
    <w:rsid w:val="006D54BC"/>
    <w:rsid w:val="006D5C5D"/>
    <w:rsid w:val="006D76BE"/>
    <w:rsid w:val="006E296B"/>
    <w:rsid w:val="006E2FFF"/>
    <w:rsid w:val="006E3003"/>
    <w:rsid w:val="006E4BC4"/>
    <w:rsid w:val="006F0EE5"/>
    <w:rsid w:val="006F2B35"/>
    <w:rsid w:val="006F497B"/>
    <w:rsid w:val="006F7AFA"/>
    <w:rsid w:val="00700389"/>
    <w:rsid w:val="007037AC"/>
    <w:rsid w:val="0070712E"/>
    <w:rsid w:val="00710105"/>
    <w:rsid w:val="0071337D"/>
    <w:rsid w:val="00713779"/>
    <w:rsid w:val="007139B9"/>
    <w:rsid w:val="00713F06"/>
    <w:rsid w:val="00714C1A"/>
    <w:rsid w:val="007163C7"/>
    <w:rsid w:val="00716B14"/>
    <w:rsid w:val="00717042"/>
    <w:rsid w:val="00721FB9"/>
    <w:rsid w:val="00722085"/>
    <w:rsid w:val="007244F0"/>
    <w:rsid w:val="00724814"/>
    <w:rsid w:val="00725505"/>
    <w:rsid w:val="007259E3"/>
    <w:rsid w:val="00730028"/>
    <w:rsid w:val="007323AE"/>
    <w:rsid w:val="00735119"/>
    <w:rsid w:val="00740549"/>
    <w:rsid w:val="00741C6A"/>
    <w:rsid w:val="0074293C"/>
    <w:rsid w:val="0074678C"/>
    <w:rsid w:val="00747690"/>
    <w:rsid w:val="00752FB4"/>
    <w:rsid w:val="00754DD6"/>
    <w:rsid w:val="007575BC"/>
    <w:rsid w:val="007612C5"/>
    <w:rsid w:val="00761A79"/>
    <w:rsid w:val="00761FB0"/>
    <w:rsid w:val="007621C3"/>
    <w:rsid w:val="007623CB"/>
    <w:rsid w:val="0076446B"/>
    <w:rsid w:val="00765175"/>
    <w:rsid w:val="00765326"/>
    <w:rsid w:val="007674DD"/>
    <w:rsid w:val="00777FF7"/>
    <w:rsid w:val="0078349C"/>
    <w:rsid w:val="007841B8"/>
    <w:rsid w:val="00785D0E"/>
    <w:rsid w:val="00791326"/>
    <w:rsid w:val="0079197D"/>
    <w:rsid w:val="00791B5E"/>
    <w:rsid w:val="00792271"/>
    <w:rsid w:val="00793471"/>
    <w:rsid w:val="007941B3"/>
    <w:rsid w:val="00794E45"/>
    <w:rsid w:val="00795C4D"/>
    <w:rsid w:val="0079626F"/>
    <w:rsid w:val="00796806"/>
    <w:rsid w:val="00796958"/>
    <w:rsid w:val="0079708B"/>
    <w:rsid w:val="007A0657"/>
    <w:rsid w:val="007A0E8C"/>
    <w:rsid w:val="007A2C41"/>
    <w:rsid w:val="007A392F"/>
    <w:rsid w:val="007A4A0D"/>
    <w:rsid w:val="007A69FD"/>
    <w:rsid w:val="007A735F"/>
    <w:rsid w:val="007B035D"/>
    <w:rsid w:val="007B1F5D"/>
    <w:rsid w:val="007B37B9"/>
    <w:rsid w:val="007C15CF"/>
    <w:rsid w:val="007C16CB"/>
    <w:rsid w:val="007C3AAB"/>
    <w:rsid w:val="007C3E9B"/>
    <w:rsid w:val="007C4704"/>
    <w:rsid w:val="007C48F8"/>
    <w:rsid w:val="007C60FB"/>
    <w:rsid w:val="007D03E8"/>
    <w:rsid w:val="007D1315"/>
    <w:rsid w:val="007D1D56"/>
    <w:rsid w:val="007D2284"/>
    <w:rsid w:val="007D3824"/>
    <w:rsid w:val="007D596C"/>
    <w:rsid w:val="007D6149"/>
    <w:rsid w:val="007E0890"/>
    <w:rsid w:val="007E15D1"/>
    <w:rsid w:val="007E2809"/>
    <w:rsid w:val="007E2DB0"/>
    <w:rsid w:val="007E4003"/>
    <w:rsid w:val="007E5602"/>
    <w:rsid w:val="007E5FE8"/>
    <w:rsid w:val="007E6249"/>
    <w:rsid w:val="007F0ECB"/>
    <w:rsid w:val="007F1225"/>
    <w:rsid w:val="00800137"/>
    <w:rsid w:val="008011C0"/>
    <w:rsid w:val="00806A20"/>
    <w:rsid w:val="008128A5"/>
    <w:rsid w:val="008135FC"/>
    <w:rsid w:val="00813AB9"/>
    <w:rsid w:val="008173F4"/>
    <w:rsid w:val="00817CB1"/>
    <w:rsid w:val="008207A1"/>
    <w:rsid w:val="008226F8"/>
    <w:rsid w:val="00823FBF"/>
    <w:rsid w:val="0082596D"/>
    <w:rsid w:val="008262EF"/>
    <w:rsid w:val="008301DB"/>
    <w:rsid w:val="008337E4"/>
    <w:rsid w:val="00834FD4"/>
    <w:rsid w:val="00836CD1"/>
    <w:rsid w:val="00837505"/>
    <w:rsid w:val="00840F93"/>
    <w:rsid w:val="00850564"/>
    <w:rsid w:val="00851029"/>
    <w:rsid w:val="0085142E"/>
    <w:rsid w:val="0085649C"/>
    <w:rsid w:val="00856EA5"/>
    <w:rsid w:val="008600D4"/>
    <w:rsid w:val="008603FF"/>
    <w:rsid w:val="0086072B"/>
    <w:rsid w:val="008626C6"/>
    <w:rsid w:val="0086394D"/>
    <w:rsid w:val="0086463D"/>
    <w:rsid w:val="00866A34"/>
    <w:rsid w:val="00866EF8"/>
    <w:rsid w:val="00867F78"/>
    <w:rsid w:val="0087077E"/>
    <w:rsid w:val="0087141D"/>
    <w:rsid w:val="008753D3"/>
    <w:rsid w:val="00877904"/>
    <w:rsid w:val="00877FE8"/>
    <w:rsid w:val="00880C16"/>
    <w:rsid w:val="008813BA"/>
    <w:rsid w:val="0088149D"/>
    <w:rsid w:val="008827FF"/>
    <w:rsid w:val="008838F1"/>
    <w:rsid w:val="008849E5"/>
    <w:rsid w:val="00886235"/>
    <w:rsid w:val="008935F9"/>
    <w:rsid w:val="00893BD0"/>
    <w:rsid w:val="0089744D"/>
    <w:rsid w:val="008A0F59"/>
    <w:rsid w:val="008A1DBF"/>
    <w:rsid w:val="008A4539"/>
    <w:rsid w:val="008A5A02"/>
    <w:rsid w:val="008A6275"/>
    <w:rsid w:val="008B2B85"/>
    <w:rsid w:val="008B3596"/>
    <w:rsid w:val="008B4187"/>
    <w:rsid w:val="008B5A81"/>
    <w:rsid w:val="008B6F11"/>
    <w:rsid w:val="008C0F86"/>
    <w:rsid w:val="008C11D6"/>
    <w:rsid w:val="008C370C"/>
    <w:rsid w:val="008D5C4B"/>
    <w:rsid w:val="008D6F97"/>
    <w:rsid w:val="008D728E"/>
    <w:rsid w:val="008E0EB7"/>
    <w:rsid w:val="008E0EF9"/>
    <w:rsid w:val="008E3781"/>
    <w:rsid w:val="008F31A0"/>
    <w:rsid w:val="008F5E79"/>
    <w:rsid w:val="008F6CE9"/>
    <w:rsid w:val="008F7BFD"/>
    <w:rsid w:val="008F7F76"/>
    <w:rsid w:val="00901895"/>
    <w:rsid w:val="009019FB"/>
    <w:rsid w:val="0090302F"/>
    <w:rsid w:val="009050F8"/>
    <w:rsid w:val="00905B25"/>
    <w:rsid w:val="009076E9"/>
    <w:rsid w:val="009126A1"/>
    <w:rsid w:val="00913027"/>
    <w:rsid w:val="00920496"/>
    <w:rsid w:val="0092053A"/>
    <w:rsid w:val="009209F3"/>
    <w:rsid w:val="00922BFD"/>
    <w:rsid w:val="00925DF2"/>
    <w:rsid w:val="00925F8E"/>
    <w:rsid w:val="009277C2"/>
    <w:rsid w:val="00930AA6"/>
    <w:rsid w:val="00930CD2"/>
    <w:rsid w:val="00931104"/>
    <w:rsid w:val="00931CF5"/>
    <w:rsid w:val="00932418"/>
    <w:rsid w:val="00933385"/>
    <w:rsid w:val="00933B02"/>
    <w:rsid w:val="00934D43"/>
    <w:rsid w:val="009361BD"/>
    <w:rsid w:val="00941F55"/>
    <w:rsid w:val="0094367C"/>
    <w:rsid w:val="009458F5"/>
    <w:rsid w:val="00945D80"/>
    <w:rsid w:val="00945F64"/>
    <w:rsid w:val="00946725"/>
    <w:rsid w:val="00947F03"/>
    <w:rsid w:val="0095020A"/>
    <w:rsid w:val="00956423"/>
    <w:rsid w:val="009564CC"/>
    <w:rsid w:val="009568C4"/>
    <w:rsid w:val="009611BE"/>
    <w:rsid w:val="00961B2C"/>
    <w:rsid w:val="00962CBC"/>
    <w:rsid w:val="009641FC"/>
    <w:rsid w:val="00970E55"/>
    <w:rsid w:val="0097106B"/>
    <w:rsid w:val="00971B70"/>
    <w:rsid w:val="00972E99"/>
    <w:rsid w:val="00973C31"/>
    <w:rsid w:val="009747B2"/>
    <w:rsid w:val="00974919"/>
    <w:rsid w:val="0097562A"/>
    <w:rsid w:val="0097569F"/>
    <w:rsid w:val="00977968"/>
    <w:rsid w:val="00982B82"/>
    <w:rsid w:val="00983693"/>
    <w:rsid w:val="009843B7"/>
    <w:rsid w:val="009874B5"/>
    <w:rsid w:val="00994483"/>
    <w:rsid w:val="00995F60"/>
    <w:rsid w:val="009A04D5"/>
    <w:rsid w:val="009A0806"/>
    <w:rsid w:val="009A11C6"/>
    <w:rsid w:val="009A4252"/>
    <w:rsid w:val="009A504C"/>
    <w:rsid w:val="009A6F65"/>
    <w:rsid w:val="009B2245"/>
    <w:rsid w:val="009B430B"/>
    <w:rsid w:val="009B65FC"/>
    <w:rsid w:val="009C4E64"/>
    <w:rsid w:val="009C767C"/>
    <w:rsid w:val="009D0080"/>
    <w:rsid w:val="009D1805"/>
    <w:rsid w:val="009D2434"/>
    <w:rsid w:val="009D2A7E"/>
    <w:rsid w:val="009D3DFC"/>
    <w:rsid w:val="009D4BE1"/>
    <w:rsid w:val="009D5D3F"/>
    <w:rsid w:val="009D6E2C"/>
    <w:rsid w:val="009E4E1C"/>
    <w:rsid w:val="009E7865"/>
    <w:rsid w:val="009F1498"/>
    <w:rsid w:val="009F2DE6"/>
    <w:rsid w:val="009F5276"/>
    <w:rsid w:val="009F5609"/>
    <w:rsid w:val="009F5912"/>
    <w:rsid w:val="009F77B4"/>
    <w:rsid w:val="009F7C93"/>
    <w:rsid w:val="00A04806"/>
    <w:rsid w:val="00A075F3"/>
    <w:rsid w:val="00A07FC4"/>
    <w:rsid w:val="00A1140B"/>
    <w:rsid w:val="00A11775"/>
    <w:rsid w:val="00A127AD"/>
    <w:rsid w:val="00A13087"/>
    <w:rsid w:val="00A13416"/>
    <w:rsid w:val="00A13F6F"/>
    <w:rsid w:val="00A21741"/>
    <w:rsid w:val="00A22106"/>
    <w:rsid w:val="00A24E99"/>
    <w:rsid w:val="00A250BA"/>
    <w:rsid w:val="00A25634"/>
    <w:rsid w:val="00A268CC"/>
    <w:rsid w:val="00A26975"/>
    <w:rsid w:val="00A361B8"/>
    <w:rsid w:val="00A36CEA"/>
    <w:rsid w:val="00A424B8"/>
    <w:rsid w:val="00A4613B"/>
    <w:rsid w:val="00A5035A"/>
    <w:rsid w:val="00A547D1"/>
    <w:rsid w:val="00A54B62"/>
    <w:rsid w:val="00A54BEB"/>
    <w:rsid w:val="00A55B85"/>
    <w:rsid w:val="00A560DF"/>
    <w:rsid w:val="00A630AB"/>
    <w:rsid w:val="00A653F7"/>
    <w:rsid w:val="00A67B12"/>
    <w:rsid w:val="00A67B4B"/>
    <w:rsid w:val="00A72082"/>
    <w:rsid w:val="00A720F5"/>
    <w:rsid w:val="00A7430E"/>
    <w:rsid w:val="00A74ADD"/>
    <w:rsid w:val="00A74F3A"/>
    <w:rsid w:val="00A805E3"/>
    <w:rsid w:val="00A816E8"/>
    <w:rsid w:val="00A817AF"/>
    <w:rsid w:val="00A81E58"/>
    <w:rsid w:val="00A86928"/>
    <w:rsid w:val="00A91940"/>
    <w:rsid w:val="00A92154"/>
    <w:rsid w:val="00A927C9"/>
    <w:rsid w:val="00A93017"/>
    <w:rsid w:val="00A94521"/>
    <w:rsid w:val="00A9574E"/>
    <w:rsid w:val="00A97405"/>
    <w:rsid w:val="00A97827"/>
    <w:rsid w:val="00AA23EF"/>
    <w:rsid w:val="00AA56CA"/>
    <w:rsid w:val="00AA62E2"/>
    <w:rsid w:val="00AA6C17"/>
    <w:rsid w:val="00AB48F6"/>
    <w:rsid w:val="00AB6EE3"/>
    <w:rsid w:val="00AB7B5D"/>
    <w:rsid w:val="00AC4535"/>
    <w:rsid w:val="00AC6953"/>
    <w:rsid w:val="00AD14C1"/>
    <w:rsid w:val="00AD2586"/>
    <w:rsid w:val="00AD304D"/>
    <w:rsid w:val="00AE1319"/>
    <w:rsid w:val="00AE5C46"/>
    <w:rsid w:val="00AE6D0B"/>
    <w:rsid w:val="00AE7CB9"/>
    <w:rsid w:val="00AF214B"/>
    <w:rsid w:val="00AF53F9"/>
    <w:rsid w:val="00AF5D0E"/>
    <w:rsid w:val="00AF689E"/>
    <w:rsid w:val="00AF6F73"/>
    <w:rsid w:val="00AF781E"/>
    <w:rsid w:val="00B00E86"/>
    <w:rsid w:val="00B06F0B"/>
    <w:rsid w:val="00B07FF4"/>
    <w:rsid w:val="00B133D0"/>
    <w:rsid w:val="00B148CA"/>
    <w:rsid w:val="00B16AD7"/>
    <w:rsid w:val="00B172EB"/>
    <w:rsid w:val="00B1776B"/>
    <w:rsid w:val="00B22FF5"/>
    <w:rsid w:val="00B23571"/>
    <w:rsid w:val="00B30DB1"/>
    <w:rsid w:val="00B31187"/>
    <w:rsid w:val="00B32EEE"/>
    <w:rsid w:val="00B340F1"/>
    <w:rsid w:val="00B350B4"/>
    <w:rsid w:val="00B35174"/>
    <w:rsid w:val="00B35AA8"/>
    <w:rsid w:val="00B36DF3"/>
    <w:rsid w:val="00B36F2B"/>
    <w:rsid w:val="00B373EC"/>
    <w:rsid w:val="00B40814"/>
    <w:rsid w:val="00B421EB"/>
    <w:rsid w:val="00B44DB7"/>
    <w:rsid w:val="00B44F5E"/>
    <w:rsid w:val="00B45569"/>
    <w:rsid w:val="00B478A6"/>
    <w:rsid w:val="00B53439"/>
    <w:rsid w:val="00B53AE7"/>
    <w:rsid w:val="00B542DD"/>
    <w:rsid w:val="00B54A8C"/>
    <w:rsid w:val="00B57852"/>
    <w:rsid w:val="00B62337"/>
    <w:rsid w:val="00B62898"/>
    <w:rsid w:val="00B6457B"/>
    <w:rsid w:val="00B64B06"/>
    <w:rsid w:val="00B673BF"/>
    <w:rsid w:val="00B67C9B"/>
    <w:rsid w:val="00B70348"/>
    <w:rsid w:val="00B75127"/>
    <w:rsid w:val="00B76323"/>
    <w:rsid w:val="00B8033F"/>
    <w:rsid w:val="00B83E2B"/>
    <w:rsid w:val="00B879F7"/>
    <w:rsid w:val="00B87B9E"/>
    <w:rsid w:val="00B92589"/>
    <w:rsid w:val="00B930F1"/>
    <w:rsid w:val="00B942C3"/>
    <w:rsid w:val="00BA09A3"/>
    <w:rsid w:val="00BA4F92"/>
    <w:rsid w:val="00BA5853"/>
    <w:rsid w:val="00BA5A1F"/>
    <w:rsid w:val="00BA7B81"/>
    <w:rsid w:val="00BB09C1"/>
    <w:rsid w:val="00BB271F"/>
    <w:rsid w:val="00BB5535"/>
    <w:rsid w:val="00BB5F69"/>
    <w:rsid w:val="00BB5FCC"/>
    <w:rsid w:val="00BC16AC"/>
    <w:rsid w:val="00BC1AFE"/>
    <w:rsid w:val="00BC65AC"/>
    <w:rsid w:val="00BD4EA8"/>
    <w:rsid w:val="00BD608D"/>
    <w:rsid w:val="00BD76E4"/>
    <w:rsid w:val="00BD7DFB"/>
    <w:rsid w:val="00BE0CE2"/>
    <w:rsid w:val="00BE2E66"/>
    <w:rsid w:val="00BE3B52"/>
    <w:rsid w:val="00BE471A"/>
    <w:rsid w:val="00BE4A62"/>
    <w:rsid w:val="00BE69A5"/>
    <w:rsid w:val="00BE7542"/>
    <w:rsid w:val="00BF095E"/>
    <w:rsid w:val="00BF0A3D"/>
    <w:rsid w:val="00BF10CB"/>
    <w:rsid w:val="00BF2F27"/>
    <w:rsid w:val="00BF6501"/>
    <w:rsid w:val="00BF71BD"/>
    <w:rsid w:val="00BF790D"/>
    <w:rsid w:val="00C00EE0"/>
    <w:rsid w:val="00C0398E"/>
    <w:rsid w:val="00C049D5"/>
    <w:rsid w:val="00C0729F"/>
    <w:rsid w:val="00C07A66"/>
    <w:rsid w:val="00C100CF"/>
    <w:rsid w:val="00C12092"/>
    <w:rsid w:val="00C12AF9"/>
    <w:rsid w:val="00C13A4D"/>
    <w:rsid w:val="00C13A77"/>
    <w:rsid w:val="00C16593"/>
    <w:rsid w:val="00C2244E"/>
    <w:rsid w:val="00C225BC"/>
    <w:rsid w:val="00C23767"/>
    <w:rsid w:val="00C24469"/>
    <w:rsid w:val="00C3163F"/>
    <w:rsid w:val="00C32792"/>
    <w:rsid w:val="00C340FA"/>
    <w:rsid w:val="00C4359A"/>
    <w:rsid w:val="00C4725F"/>
    <w:rsid w:val="00C51780"/>
    <w:rsid w:val="00C51E21"/>
    <w:rsid w:val="00C55ADA"/>
    <w:rsid w:val="00C578EB"/>
    <w:rsid w:val="00C579E2"/>
    <w:rsid w:val="00C61F9B"/>
    <w:rsid w:val="00C64ED3"/>
    <w:rsid w:val="00C65344"/>
    <w:rsid w:val="00C673A6"/>
    <w:rsid w:val="00C67F91"/>
    <w:rsid w:val="00C70206"/>
    <w:rsid w:val="00C70BC0"/>
    <w:rsid w:val="00C812BE"/>
    <w:rsid w:val="00C8240C"/>
    <w:rsid w:val="00C82FEA"/>
    <w:rsid w:val="00C83DC3"/>
    <w:rsid w:val="00C840E0"/>
    <w:rsid w:val="00C90AEA"/>
    <w:rsid w:val="00C9477F"/>
    <w:rsid w:val="00C952DD"/>
    <w:rsid w:val="00CB2640"/>
    <w:rsid w:val="00CC1910"/>
    <w:rsid w:val="00CD0E1F"/>
    <w:rsid w:val="00CD1BE7"/>
    <w:rsid w:val="00CD4458"/>
    <w:rsid w:val="00CD6BCD"/>
    <w:rsid w:val="00CD707C"/>
    <w:rsid w:val="00CE0902"/>
    <w:rsid w:val="00CE0EEB"/>
    <w:rsid w:val="00CE28EC"/>
    <w:rsid w:val="00CE3CC2"/>
    <w:rsid w:val="00CE433F"/>
    <w:rsid w:val="00CE5C45"/>
    <w:rsid w:val="00CE73AB"/>
    <w:rsid w:val="00CE74B7"/>
    <w:rsid w:val="00CE7902"/>
    <w:rsid w:val="00CE7F96"/>
    <w:rsid w:val="00CF04CB"/>
    <w:rsid w:val="00CF2158"/>
    <w:rsid w:val="00CF4F90"/>
    <w:rsid w:val="00CF735C"/>
    <w:rsid w:val="00CF7E94"/>
    <w:rsid w:val="00D01B8D"/>
    <w:rsid w:val="00D049E9"/>
    <w:rsid w:val="00D11346"/>
    <w:rsid w:val="00D17561"/>
    <w:rsid w:val="00D24CA3"/>
    <w:rsid w:val="00D2585D"/>
    <w:rsid w:val="00D26C72"/>
    <w:rsid w:val="00D26FF9"/>
    <w:rsid w:val="00D337F4"/>
    <w:rsid w:val="00D34196"/>
    <w:rsid w:val="00D36731"/>
    <w:rsid w:val="00D4430D"/>
    <w:rsid w:val="00D50D38"/>
    <w:rsid w:val="00D516A9"/>
    <w:rsid w:val="00D538B6"/>
    <w:rsid w:val="00D54734"/>
    <w:rsid w:val="00D5686C"/>
    <w:rsid w:val="00D56C78"/>
    <w:rsid w:val="00D57D59"/>
    <w:rsid w:val="00D60B32"/>
    <w:rsid w:val="00D6361C"/>
    <w:rsid w:val="00D65FCB"/>
    <w:rsid w:val="00D679A1"/>
    <w:rsid w:val="00D702ED"/>
    <w:rsid w:val="00D72010"/>
    <w:rsid w:val="00D748AC"/>
    <w:rsid w:val="00D77468"/>
    <w:rsid w:val="00D8034E"/>
    <w:rsid w:val="00D809EB"/>
    <w:rsid w:val="00D80F2A"/>
    <w:rsid w:val="00D80F6C"/>
    <w:rsid w:val="00D81443"/>
    <w:rsid w:val="00D85323"/>
    <w:rsid w:val="00D854BE"/>
    <w:rsid w:val="00D95BDE"/>
    <w:rsid w:val="00D97744"/>
    <w:rsid w:val="00DA0034"/>
    <w:rsid w:val="00DA0109"/>
    <w:rsid w:val="00DA0225"/>
    <w:rsid w:val="00DA2C48"/>
    <w:rsid w:val="00DA3F2E"/>
    <w:rsid w:val="00DA6DAE"/>
    <w:rsid w:val="00DA7517"/>
    <w:rsid w:val="00DA76F0"/>
    <w:rsid w:val="00DB3CF4"/>
    <w:rsid w:val="00DC191F"/>
    <w:rsid w:val="00DC48F7"/>
    <w:rsid w:val="00DD18B9"/>
    <w:rsid w:val="00DD39B7"/>
    <w:rsid w:val="00DD4460"/>
    <w:rsid w:val="00DE206E"/>
    <w:rsid w:val="00DE3338"/>
    <w:rsid w:val="00DE3559"/>
    <w:rsid w:val="00DE3E1E"/>
    <w:rsid w:val="00DE4C56"/>
    <w:rsid w:val="00DE63E7"/>
    <w:rsid w:val="00DE75E6"/>
    <w:rsid w:val="00DF1838"/>
    <w:rsid w:val="00E0142D"/>
    <w:rsid w:val="00E014D5"/>
    <w:rsid w:val="00E0251C"/>
    <w:rsid w:val="00E02959"/>
    <w:rsid w:val="00E03B0C"/>
    <w:rsid w:val="00E13251"/>
    <w:rsid w:val="00E13C43"/>
    <w:rsid w:val="00E14E0C"/>
    <w:rsid w:val="00E163F2"/>
    <w:rsid w:val="00E21980"/>
    <w:rsid w:val="00E224FE"/>
    <w:rsid w:val="00E23B39"/>
    <w:rsid w:val="00E25618"/>
    <w:rsid w:val="00E2719A"/>
    <w:rsid w:val="00E27A68"/>
    <w:rsid w:val="00E307E5"/>
    <w:rsid w:val="00E308C4"/>
    <w:rsid w:val="00E32D9B"/>
    <w:rsid w:val="00E35776"/>
    <w:rsid w:val="00E36A2C"/>
    <w:rsid w:val="00E3748C"/>
    <w:rsid w:val="00E40CE0"/>
    <w:rsid w:val="00E51D1A"/>
    <w:rsid w:val="00E53675"/>
    <w:rsid w:val="00E56873"/>
    <w:rsid w:val="00E57035"/>
    <w:rsid w:val="00E57584"/>
    <w:rsid w:val="00E57E88"/>
    <w:rsid w:val="00E60F08"/>
    <w:rsid w:val="00E615F9"/>
    <w:rsid w:val="00E643AA"/>
    <w:rsid w:val="00E716F9"/>
    <w:rsid w:val="00E7299E"/>
    <w:rsid w:val="00E7418D"/>
    <w:rsid w:val="00E7545D"/>
    <w:rsid w:val="00E75D0E"/>
    <w:rsid w:val="00E760AB"/>
    <w:rsid w:val="00E77393"/>
    <w:rsid w:val="00E80854"/>
    <w:rsid w:val="00E8092A"/>
    <w:rsid w:val="00E8098D"/>
    <w:rsid w:val="00E82C96"/>
    <w:rsid w:val="00E82F73"/>
    <w:rsid w:val="00E84591"/>
    <w:rsid w:val="00E84E54"/>
    <w:rsid w:val="00E871E8"/>
    <w:rsid w:val="00E932DF"/>
    <w:rsid w:val="00E9432C"/>
    <w:rsid w:val="00E94334"/>
    <w:rsid w:val="00E96BB9"/>
    <w:rsid w:val="00E97FB6"/>
    <w:rsid w:val="00EA066D"/>
    <w:rsid w:val="00EA0712"/>
    <w:rsid w:val="00EA2B6E"/>
    <w:rsid w:val="00EA3CF5"/>
    <w:rsid w:val="00EA3F63"/>
    <w:rsid w:val="00EA55D5"/>
    <w:rsid w:val="00EA5CE7"/>
    <w:rsid w:val="00EA667D"/>
    <w:rsid w:val="00EB13BC"/>
    <w:rsid w:val="00EB3A94"/>
    <w:rsid w:val="00EB621D"/>
    <w:rsid w:val="00EB7795"/>
    <w:rsid w:val="00EC09A8"/>
    <w:rsid w:val="00EC2497"/>
    <w:rsid w:val="00EC619F"/>
    <w:rsid w:val="00EC75D5"/>
    <w:rsid w:val="00ED0EE6"/>
    <w:rsid w:val="00ED0F04"/>
    <w:rsid w:val="00ED1F7F"/>
    <w:rsid w:val="00ED3ED9"/>
    <w:rsid w:val="00ED7C22"/>
    <w:rsid w:val="00EE0048"/>
    <w:rsid w:val="00EE37B6"/>
    <w:rsid w:val="00EE5E57"/>
    <w:rsid w:val="00EE653A"/>
    <w:rsid w:val="00EE6DB9"/>
    <w:rsid w:val="00EE742F"/>
    <w:rsid w:val="00EE786E"/>
    <w:rsid w:val="00EE7F59"/>
    <w:rsid w:val="00EF0AA7"/>
    <w:rsid w:val="00EF0EB0"/>
    <w:rsid w:val="00EF2139"/>
    <w:rsid w:val="00EF34AE"/>
    <w:rsid w:val="00EF4E79"/>
    <w:rsid w:val="00EF5ECA"/>
    <w:rsid w:val="00EF631C"/>
    <w:rsid w:val="00F00678"/>
    <w:rsid w:val="00F010ED"/>
    <w:rsid w:val="00F0222A"/>
    <w:rsid w:val="00F02EE7"/>
    <w:rsid w:val="00F04745"/>
    <w:rsid w:val="00F05915"/>
    <w:rsid w:val="00F06C6B"/>
    <w:rsid w:val="00F0781F"/>
    <w:rsid w:val="00F12A66"/>
    <w:rsid w:val="00F17D7A"/>
    <w:rsid w:val="00F23F00"/>
    <w:rsid w:val="00F24029"/>
    <w:rsid w:val="00F26058"/>
    <w:rsid w:val="00F301FD"/>
    <w:rsid w:val="00F4221F"/>
    <w:rsid w:val="00F425BE"/>
    <w:rsid w:val="00F42EDA"/>
    <w:rsid w:val="00F43702"/>
    <w:rsid w:val="00F43826"/>
    <w:rsid w:val="00F4442B"/>
    <w:rsid w:val="00F46827"/>
    <w:rsid w:val="00F46B81"/>
    <w:rsid w:val="00F46C9F"/>
    <w:rsid w:val="00F50335"/>
    <w:rsid w:val="00F50A50"/>
    <w:rsid w:val="00F510FA"/>
    <w:rsid w:val="00F52F5D"/>
    <w:rsid w:val="00F55547"/>
    <w:rsid w:val="00F6067E"/>
    <w:rsid w:val="00F61559"/>
    <w:rsid w:val="00F61A46"/>
    <w:rsid w:val="00F64175"/>
    <w:rsid w:val="00F65777"/>
    <w:rsid w:val="00F65A2C"/>
    <w:rsid w:val="00F662CD"/>
    <w:rsid w:val="00F705A6"/>
    <w:rsid w:val="00F71BC3"/>
    <w:rsid w:val="00F73E13"/>
    <w:rsid w:val="00F75258"/>
    <w:rsid w:val="00F76BEA"/>
    <w:rsid w:val="00F813B9"/>
    <w:rsid w:val="00F81612"/>
    <w:rsid w:val="00F822A8"/>
    <w:rsid w:val="00F82E20"/>
    <w:rsid w:val="00F82FB5"/>
    <w:rsid w:val="00F84EF1"/>
    <w:rsid w:val="00F9339E"/>
    <w:rsid w:val="00F95D0C"/>
    <w:rsid w:val="00FA09C6"/>
    <w:rsid w:val="00FA18E4"/>
    <w:rsid w:val="00FA2C2B"/>
    <w:rsid w:val="00FA414E"/>
    <w:rsid w:val="00FA5701"/>
    <w:rsid w:val="00FA58F7"/>
    <w:rsid w:val="00FB02D3"/>
    <w:rsid w:val="00FB1CAA"/>
    <w:rsid w:val="00FB40E3"/>
    <w:rsid w:val="00FB6D7E"/>
    <w:rsid w:val="00FC345A"/>
    <w:rsid w:val="00FC38BF"/>
    <w:rsid w:val="00FC52F7"/>
    <w:rsid w:val="00FC5578"/>
    <w:rsid w:val="00FD06DE"/>
    <w:rsid w:val="00FD0CDE"/>
    <w:rsid w:val="00FD17B7"/>
    <w:rsid w:val="00FD27B0"/>
    <w:rsid w:val="00FD2B2A"/>
    <w:rsid w:val="00FD330F"/>
    <w:rsid w:val="00FD3976"/>
    <w:rsid w:val="00FD4869"/>
    <w:rsid w:val="00FD7ADE"/>
    <w:rsid w:val="00FE0878"/>
    <w:rsid w:val="00FE0EB9"/>
    <w:rsid w:val="00FE202B"/>
    <w:rsid w:val="00FE450D"/>
    <w:rsid w:val="00FF08FD"/>
    <w:rsid w:val="00FF3FC6"/>
    <w:rsid w:val="00FF5BBC"/>
    <w:rsid w:val="00FF7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64310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5">
    <w:name w:val="Normal"/>
    <w:qFormat/>
    <w:rsid w:val="000A4187"/>
    <w:pPr>
      <w:widowControl w:val="0"/>
      <w:jc w:val="both"/>
    </w:pPr>
    <w:rPr>
      <w:kern w:val="2"/>
      <w:sz w:val="24"/>
    </w:rPr>
  </w:style>
  <w:style w:type="paragraph" w:styleId="1">
    <w:name w:val="heading 1"/>
    <w:aliases w:val="h1,H1,Huvudrubrik,l1,Sec1,1st level,h11,1st level1,h12,1st level2,h13,1st level3,h14,1st level4,h15,1st level5,h16,1st level6,h17,1st level7,h18,1st level8,h111,1st level11,h121,1st level21,h131,1st level31,h141,1st level41,h112,1st level12,1,h122"/>
    <w:basedOn w:val="a5"/>
    <w:next w:val="a5"/>
    <w:qFormat/>
    <w:rsid w:val="000A4187"/>
    <w:pPr>
      <w:keepNext/>
      <w:keepLines/>
      <w:pageBreakBefore/>
      <w:numPr>
        <w:numId w:val="1"/>
      </w:numPr>
      <w:spacing w:before="120" w:after="320" w:line="578" w:lineRule="auto"/>
      <w:jc w:val="left"/>
      <w:outlineLvl w:val="0"/>
    </w:pPr>
    <w:rPr>
      <w:rFonts w:ascii="Arial" w:eastAsia="黑体" w:hAnsi="Arial"/>
      <w:b/>
      <w:kern w:val="44"/>
      <w:sz w:val="44"/>
    </w:rPr>
  </w:style>
  <w:style w:type="paragraph" w:styleId="2">
    <w:name w:val="heading 2"/>
    <w:aliases w:val="l2,2,h2,2nd level,heading 2+ Indent: Left 0.25 in,H2,Underrubrik1,prop2,Heading2,No Number,o,Heading 2 Hidden,H2-Heading 2,Header 2,Header2,22,heading2,list2,A.B.C.,list 2,Heading Indent No L2,I2,Section Title,Heading 2 John,Header,节,PIM2,heading 2"/>
    <w:basedOn w:val="a5"/>
    <w:next w:val="a5"/>
    <w:qFormat/>
    <w:rsid w:val="000A4187"/>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aliases w:val="h3,heading 3,h31,heading 31,h32,heading 32,h311,heading 311,h33,heading 33,h312,heading 312,h321,heading 321,h34,heading 34,h313,heading 313,h322,heading 322,h3111,heading 3111,h331,heading 331,h3121,heading 3121,h3211,heading 3211,h35,h314,H3"/>
    <w:basedOn w:val="a5"/>
    <w:next w:val="a5"/>
    <w:qFormat/>
    <w:rsid w:val="000A4187"/>
    <w:pPr>
      <w:keepNext/>
      <w:keepLines/>
      <w:numPr>
        <w:ilvl w:val="2"/>
        <w:numId w:val="1"/>
      </w:numPr>
      <w:spacing w:before="260" w:after="260" w:line="416" w:lineRule="auto"/>
      <w:outlineLvl w:val="2"/>
    </w:pPr>
    <w:rPr>
      <w:b/>
      <w:bCs/>
      <w:sz w:val="32"/>
      <w:szCs w:val="32"/>
    </w:rPr>
  </w:style>
  <w:style w:type="paragraph" w:styleId="4">
    <w:name w:val="heading 4"/>
    <w:aliases w:val="1.1.1.1 Heading 4,bullet,bl,bb,PIM 4,H4,h4,Heading Four,4,Alt+4,H41,h41,H42,h42,H43,h43,H411,h411,H421,h421,H44,h44,H412,h412,H422,h422,H431,h431,H45,h45,H413,h413,H423,h423,H432,h432,H46,h46,H47,h47,heading 4,PA Micro Section,ITT t4,TE Heading 4,L"/>
    <w:basedOn w:val="a5"/>
    <w:next w:val="a5"/>
    <w:qFormat/>
    <w:rsid w:val="00A67B12"/>
    <w:pPr>
      <w:numPr>
        <w:ilvl w:val="3"/>
        <w:numId w:val="1"/>
      </w:numPr>
      <w:adjustRightInd w:val="0"/>
      <w:spacing w:after="120" w:line="360" w:lineRule="auto"/>
      <w:outlineLvl w:val="3"/>
    </w:pPr>
    <w:rPr>
      <w:rFonts w:ascii="Arial" w:hAnsi="Arial"/>
      <w:spacing w:val="8"/>
      <w:kern w:val="0"/>
    </w:rPr>
  </w:style>
  <w:style w:type="paragraph" w:styleId="5">
    <w:name w:val="heading 5"/>
    <w:aliases w:val="h5,h51,heading 51,h52,heading 52,h53,heading 53,第NNNN节,H5,标题 5 Char,dash,ds,dd,PIM 5,Heading5,ITT t5,PA Pico Section,TE Heading 5,Roman list,5,T5,Level 5,Header 5,l5,dash1,ds1,dd1,dash2,ds2,dd2,dash3,ds3,dd3,dash4,ds4,dd4,dash5,ds5,dd5,dash6,d,1.1."/>
    <w:basedOn w:val="a5"/>
    <w:next w:val="a5"/>
    <w:qFormat/>
    <w:rsid w:val="000A4187"/>
    <w:pPr>
      <w:keepNext/>
      <w:keepLines/>
      <w:numPr>
        <w:ilvl w:val="4"/>
        <w:numId w:val="1"/>
      </w:numPr>
      <w:spacing w:before="280" w:after="290" w:line="376" w:lineRule="auto"/>
      <w:outlineLvl w:val="4"/>
    </w:pPr>
    <w:rPr>
      <w:b/>
      <w:bCs/>
      <w:sz w:val="28"/>
      <w:szCs w:val="28"/>
    </w:rPr>
  </w:style>
  <w:style w:type="paragraph" w:styleId="6">
    <w:name w:val="heading 6"/>
    <w:aliases w:val="h6,h61,heading 61,ITT t6,PA Appendix,Bullet list,6,heading 6,Level 6,Header 6,PIM 6,H6,正文六级标题,Alt+6,BOD 4,Legal Level 1.,L6,第五层条,标题 6(ALT+6),Heading6,Figure label,l6,hsm,cnp,Caption number (page-wide),list 6,Figure label1,h62,l61,hsm1,cnp1"/>
    <w:basedOn w:val="a5"/>
    <w:next w:val="a5"/>
    <w:qFormat/>
    <w:rsid w:val="000A4187"/>
    <w:pPr>
      <w:keepNext/>
      <w:keepLines/>
      <w:numPr>
        <w:ilvl w:val="5"/>
        <w:numId w:val="1"/>
      </w:numPr>
      <w:spacing w:before="240" w:after="64" w:line="320" w:lineRule="auto"/>
      <w:outlineLvl w:val="5"/>
    </w:pPr>
    <w:rPr>
      <w:rFonts w:ascii="Arial" w:eastAsia="黑体" w:hAnsi="Arial"/>
      <w:b/>
      <w:bCs/>
      <w:szCs w:val="24"/>
    </w:rPr>
  </w:style>
  <w:style w:type="paragraph" w:styleId="7">
    <w:name w:val="heading 7"/>
    <w:aliases w:val="PIM 7,不用,ITT t7,PA Appendix Major,letter list,7,req3,heading 7,Header 7,L7,正文七级标题,sdf,Alt+7,（1）,Legal Level 1.1.,H TIMES1,h7,st,SDL title,h71,st1,SDL title1,h72,st2,SDL title2,h73,st3,SDL title3,h74,st4,SDL title4,h75,st5,SDL title5,List(1),c,表名"/>
    <w:basedOn w:val="a5"/>
    <w:next w:val="a5"/>
    <w:qFormat/>
    <w:rsid w:val="000A4187"/>
    <w:pPr>
      <w:keepNext/>
      <w:keepLines/>
      <w:numPr>
        <w:ilvl w:val="6"/>
        <w:numId w:val="1"/>
      </w:numPr>
      <w:spacing w:before="240" w:after="64" w:line="320" w:lineRule="auto"/>
      <w:outlineLvl w:val="6"/>
    </w:pPr>
    <w:rPr>
      <w:b/>
      <w:bCs/>
      <w:szCs w:val="24"/>
    </w:rPr>
  </w:style>
  <w:style w:type="paragraph" w:styleId="8">
    <w:name w:val="heading 8"/>
    <w:aliases w:val="标题6,不用8,ITT t8,PA Appendix Minor,action,8,r,requirement,req2,Reference List,heading 8, action,Table Heading,正文八级标题,Alt+8,AppendixSubHead,Legal Level 1.1.1.,tt1,Figure,tt2,tt11,Figure1,heading 81,tt3,tt12,Figure2,heading 82,tt4,tt13,Figure3"/>
    <w:basedOn w:val="a5"/>
    <w:next w:val="a5"/>
    <w:qFormat/>
    <w:rsid w:val="000A4187"/>
    <w:pPr>
      <w:keepNext/>
      <w:keepLines/>
      <w:numPr>
        <w:ilvl w:val="7"/>
        <w:numId w:val="1"/>
      </w:numPr>
      <w:spacing w:before="240" w:after="64" w:line="320" w:lineRule="auto"/>
      <w:outlineLvl w:val="7"/>
    </w:pPr>
    <w:rPr>
      <w:rFonts w:ascii="Arial" w:eastAsia="黑体" w:hAnsi="Arial"/>
      <w:szCs w:val="24"/>
    </w:rPr>
  </w:style>
  <w:style w:type="paragraph" w:styleId="9">
    <w:name w:val="heading 9"/>
    <w:aliases w:val="PIM 9,tt,table title,标题 45,Figure Heading,FH,不用9,ITT t9,progress,App Heading,Titre 10,9,rb,req bullet,req1,heading 9, progress,三级标题,正文九级标题,Alt+9,AppendixBodyHead,Legal Level 1.1.1.1.,ft,ft1,table,table left,tl,HF,figures,ft2,ft11,table1"/>
    <w:basedOn w:val="a5"/>
    <w:next w:val="a5"/>
    <w:qFormat/>
    <w:rsid w:val="000A4187"/>
    <w:pPr>
      <w:keepNext/>
      <w:keepLines/>
      <w:numPr>
        <w:ilvl w:val="8"/>
        <w:numId w:val="1"/>
      </w:numPr>
      <w:spacing w:before="240" w:after="64" w:line="320" w:lineRule="auto"/>
      <w:outlineLvl w:val="8"/>
    </w:pPr>
    <w:rPr>
      <w:rFonts w:ascii="Arial" w:eastAsia="黑体" w:hAnsi="Arial"/>
      <w:sz w:val="21"/>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封面主标题"/>
    <w:basedOn w:val="a5"/>
    <w:rsid w:val="000A4187"/>
    <w:pPr>
      <w:spacing w:before="156" w:after="156"/>
      <w:jc w:val="center"/>
    </w:pPr>
    <w:rPr>
      <w:rFonts w:ascii="黑体" w:eastAsia="黑体" w:cs="宋体"/>
      <w:b/>
      <w:bCs/>
      <w:emboss/>
      <w:color w:val="000000"/>
      <w:sz w:val="44"/>
    </w:rPr>
  </w:style>
  <w:style w:type="paragraph" w:customStyle="1" w:styleId="aa">
    <w:name w:val="封面版本"/>
    <w:basedOn w:val="a5"/>
    <w:rsid w:val="000A4187"/>
    <w:pPr>
      <w:jc w:val="center"/>
    </w:pPr>
    <w:rPr>
      <w:rFonts w:ascii="宋体" w:hAnsi="宋体" w:cs="宋体"/>
      <w:sz w:val="30"/>
    </w:rPr>
  </w:style>
  <w:style w:type="paragraph" w:styleId="ab">
    <w:name w:val="footer"/>
    <w:basedOn w:val="a5"/>
    <w:rsid w:val="000A4187"/>
    <w:pPr>
      <w:tabs>
        <w:tab w:val="center" w:pos="4153"/>
        <w:tab w:val="right" w:pos="8306"/>
      </w:tabs>
      <w:snapToGrid w:val="0"/>
      <w:jc w:val="left"/>
    </w:pPr>
    <w:rPr>
      <w:sz w:val="18"/>
    </w:rPr>
  </w:style>
  <w:style w:type="paragraph" w:styleId="ac">
    <w:name w:val="header"/>
    <w:basedOn w:val="a5"/>
    <w:rsid w:val="000A4187"/>
    <w:pPr>
      <w:pBdr>
        <w:bottom w:val="single" w:sz="6" w:space="1" w:color="auto"/>
      </w:pBdr>
      <w:tabs>
        <w:tab w:val="center" w:pos="4153"/>
        <w:tab w:val="right" w:pos="8306"/>
      </w:tabs>
      <w:snapToGrid w:val="0"/>
      <w:jc w:val="center"/>
    </w:pPr>
    <w:rPr>
      <w:sz w:val="18"/>
    </w:rPr>
  </w:style>
  <w:style w:type="paragraph" w:customStyle="1" w:styleId="ad">
    <w:name w:val="封面单位"/>
    <w:basedOn w:val="a5"/>
    <w:rsid w:val="000A4187"/>
    <w:pPr>
      <w:jc w:val="center"/>
    </w:pPr>
    <w:rPr>
      <w:rFonts w:ascii="楷体_GB2312" w:eastAsia="楷体_GB2312" w:cs="宋体"/>
      <w:b/>
      <w:bCs/>
      <w:sz w:val="32"/>
    </w:rPr>
  </w:style>
  <w:style w:type="character" w:styleId="ae">
    <w:name w:val="page number"/>
    <w:basedOn w:val="a6"/>
    <w:rsid w:val="000A4187"/>
  </w:style>
  <w:style w:type="paragraph" w:styleId="af">
    <w:name w:val="Document Map"/>
    <w:basedOn w:val="a5"/>
    <w:semiHidden/>
    <w:rsid w:val="000A4187"/>
    <w:pPr>
      <w:shd w:val="clear" w:color="auto" w:fill="000080"/>
    </w:pPr>
  </w:style>
  <w:style w:type="paragraph" w:styleId="a">
    <w:name w:val="List Number"/>
    <w:basedOn w:val="a5"/>
    <w:rsid w:val="00E23B39"/>
    <w:pPr>
      <w:numPr>
        <w:numId w:val="4"/>
      </w:numPr>
      <w:spacing w:line="240" w:lineRule="atLeast"/>
      <w:jc w:val="left"/>
    </w:pPr>
    <w:rPr>
      <w:kern w:val="0"/>
      <w:sz w:val="20"/>
      <w:lang w:eastAsia="en-US"/>
    </w:rPr>
  </w:style>
  <w:style w:type="character" w:styleId="af0">
    <w:name w:val="annotation reference"/>
    <w:basedOn w:val="a6"/>
    <w:semiHidden/>
    <w:rsid w:val="005C4911"/>
    <w:rPr>
      <w:sz w:val="21"/>
      <w:szCs w:val="21"/>
    </w:rPr>
  </w:style>
  <w:style w:type="paragraph" w:styleId="af1">
    <w:name w:val="annotation text"/>
    <w:basedOn w:val="a5"/>
    <w:link w:val="Char"/>
    <w:semiHidden/>
    <w:rsid w:val="005C4911"/>
    <w:pPr>
      <w:jc w:val="left"/>
    </w:pPr>
  </w:style>
  <w:style w:type="paragraph" w:styleId="af2">
    <w:name w:val="annotation subject"/>
    <w:basedOn w:val="af1"/>
    <w:next w:val="af1"/>
    <w:semiHidden/>
    <w:rsid w:val="005C4911"/>
    <w:rPr>
      <w:b/>
      <w:bCs/>
    </w:rPr>
  </w:style>
  <w:style w:type="paragraph" w:styleId="af3">
    <w:name w:val="Balloon Text"/>
    <w:basedOn w:val="a5"/>
    <w:semiHidden/>
    <w:rsid w:val="005C4911"/>
    <w:rPr>
      <w:sz w:val="18"/>
      <w:szCs w:val="18"/>
    </w:rPr>
  </w:style>
  <w:style w:type="character" w:customStyle="1" w:styleId="Char">
    <w:name w:val="批注文字 Char"/>
    <w:basedOn w:val="a6"/>
    <w:link w:val="af1"/>
    <w:rsid w:val="00795C4D"/>
    <w:rPr>
      <w:rFonts w:eastAsia="宋体"/>
      <w:kern w:val="2"/>
      <w:sz w:val="24"/>
      <w:lang w:val="en-US" w:eastAsia="zh-CN" w:bidi="ar-SA"/>
    </w:rPr>
  </w:style>
  <w:style w:type="paragraph" w:styleId="af4">
    <w:name w:val="Body Text"/>
    <w:aliases w:val="bt,body indent,ändrad,TK,EHPT,Body Text2, ändrad,AvtalBrödtext,Bodytext,AvtalBrodtext,andrad,compact,Body3,Requirements,Body Text ,Body Text level 1,Response,à¹×éÍàÃ×èÍ§,paragraph 2,- TF,AvtalBr,Body,body text,body text1,bt1,body text2,bt2,bt11,t"/>
    <w:basedOn w:val="a5"/>
    <w:link w:val="Char0"/>
    <w:rsid w:val="00932418"/>
    <w:pPr>
      <w:spacing w:after="120"/>
    </w:pPr>
    <w:rPr>
      <w:sz w:val="21"/>
      <w:szCs w:val="24"/>
    </w:rPr>
  </w:style>
  <w:style w:type="character" w:customStyle="1" w:styleId="Char0">
    <w:name w:val="正文文本 Char"/>
    <w:aliases w:val="bt Char,body indent Char,ändrad Char,TK Char,EHPT Char,Body Text2 Char, ändrad Char,AvtalBrödtext Char,Bodytext Char,AvtalBrodtext Char,andrad Char,compact Char,Body3 Char,Requirements Char,Body Text  Char,Body Text level 1 Char,Response Char"/>
    <w:basedOn w:val="a6"/>
    <w:link w:val="af4"/>
    <w:rsid w:val="00932418"/>
    <w:rPr>
      <w:rFonts w:eastAsia="宋体"/>
      <w:kern w:val="2"/>
      <w:sz w:val="21"/>
      <w:szCs w:val="24"/>
      <w:lang w:val="en-US" w:eastAsia="zh-CN" w:bidi="ar-SA"/>
    </w:rPr>
  </w:style>
  <w:style w:type="paragraph" w:customStyle="1" w:styleId="ParaCharCharCharCharCharCharCharCharCharCharCharCharCharCharCharCharCharChar">
    <w:name w:val="默认段落字体 Para Char Char Char Char Char Char Char Char Char Char Char Char Char Char Char Char Char Char"/>
    <w:basedOn w:val="a5"/>
    <w:autoRedefine/>
    <w:rsid w:val="00156634"/>
    <w:pPr>
      <w:tabs>
        <w:tab w:val="num" w:pos="420"/>
      </w:tabs>
      <w:ind w:left="420" w:hanging="420"/>
    </w:pPr>
    <w:rPr>
      <w:rFonts w:ascii="Tahoma" w:hAnsi="Tahoma"/>
    </w:rPr>
  </w:style>
  <w:style w:type="paragraph" w:customStyle="1" w:styleId="plaintext1">
    <w:name w:val="plaintext1"/>
    <w:basedOn w:val="a5"/>
    <w:rsid w:val="00C51E21"/>
    <w:pPr>
      <w:widowControl/>
      <w:spacing w:before="100" w:beforeAutospacing="1" w:after="100" w:afterAutospacing="1"/>
      <w:jc w:val="left"/>
    </w:pPr>
    <w:rPr>
      <w:rFonts w:ascii="宋体" w:hAnsi="宋体" w:cs="宋体"/>
      <w:kern w:val="0"/>
      <w:szCs w:val="24"/>
    </w:rPr>
  </w:style>
  <w:style w:type="character" w:customStyle="1" w:styleId="CharChar2">
    <w:name w:val="Char Char2"/>
    <w:basedOn w:val="a6"/>
    <w:rsid w:val="002835C6"/>
    <w:rPr>
      <w:kern w:val="2"/>
      <w:sz w:val="24"/>
    </w:rPr>
  </w:style>
  <w:style w:type="paragraph" w:customStyle="1" w:styleId="Char1">
    <w:name w:val="表头样式 Char"/>
    <w:basedOn w:val="a5"/>
    <w:rsid w:val="00AB6EE3"/>
    <w:pPr>
      <w:autoSpaceDE w:val="0"/>
      <w:autoSpaceDN w:val="0"/>
      <w:adjustRightInd w:val="0"/>
      <w:jc w:val="center"/>
    </w:pPr>
    <w:rPr>
      <w:rFonts w:ascii="Arial" w:hAnsi="Arial"/>
      <w:b/>
      <w:kern w:val="0"/>
      <w:sz w:val="21"/>
      <w:szCs w:val="21"/>
    </w:rPr>
  </w:style>
  <w:style w:type="paragraph" w:customStyle="1" w:styleId="af5">
    <w:name w:val="表格文本"/>
    <w:basedOn w:val="a5"/>
    <w:rsid w:val="00AB6EE3"/>
    <w:pPr>
      <w:tabs>
        <w:tab w:val="decimal" w:pos="0"/>
      </w:tabs>
      <w:autoSpaceDE w:val="0"/>
      <w:autoSpaceDN w:val="0"/>
      <w:adjustRightInd w:val="0"/>
      <w:jc w:val="left"/>
    </w:pPr>
    <w:rPr>
      <w:noProof/>
      <w:kern w:val="0"/>
      <w:sz w:val="21"/>
      <w:szCs w:val="21"/>
    </w:rPr>
  </w:style>
  <w:style w:type="paragraph" w:customStyle="1" w:styleId="a1">
    <w:name w:val="二级无标题条"/>
    <w:basedOn w:val="a5"/>
    <w:rsid w:val="00AB6EE3"/>
    <w:pPr>
      <w:numPr>
        <w:ilvl w:val="3"/>
        <w:numId w:val="38"/>
      </w:numPr>
    </w:pPr>
    <w:rPr>
      <w:sz w:val="21"/>
      <w:szCs w:val="24"/>
    </w:rPr>
  </w:style>
  <w:style w:type="paragraph" w:customStyle="1" w:styleId="a2">
    <w:name w:val="三级无标题条"/>
    <w:basedOn w:val="a5"/>
    <w:rsid w:val="00AB6EE3"/>
    <w:pPr>
      <w:numPr>
        <w:ilvl w:val="4"/>
        <w:numId w:val="38"/>
      </w:numPr>
    </w:pPr>
    <w:rPr>
      <w:sz w:val="21"/>
      <w:szCs w:val="24"/>
    </w:rPr>
  </w:style>
  <w:style w:type="paragraph" w:customStyle="1" w:styleId="a3">
    <w:name w:val="四级无标题条"/>
    <w:basedOn w:val="a5"/>
    <w:rsid w:val="00AB6EE3"/>
    <w:pPr>
      <w:numPr>
        <w:ilvl w:val="5"/>
        <w:numId w:val="38"/>
      </w:numPr>
    </w:pPr>
    <w:rPr>
      <w:sz w:val="21"/>
      <w:szCs w:val="24"/>
    </w:rPr>
  </w:style>
  <w:style w:type="paragraph" w:customStyle="1" w:styleId="a4">
    <w:name w:val="五级无标题条"/>
    <w:basedOn w:val="a5"/>
    <w:rsid w:val="00AB6EE3"/>
    <w:pPr>
      <w:numPr>
        <w:ilvl w:val="6"/>
        <w:numId w:val="38"/>
      </w:numPr>
    </w:pPr>
    <w:rPr>
      <w:sz w:val="21"/>
      <w:szCs w:val="24"/>
    </w:rPr>
  </w:style>
  <w:style w:type="paragraph" w:customStyle="1" w:styleId="a0">
    <w:name w:val="一级无标题条"/>
    <w:basedOn w:val="a5"/>
    <w:rsid w:val="00AB6EE3"/>
    <w:pPr>
      <w:numPr>
        <w:ilvl w:val="2"/>
        <w:numId w:val="38"/>
      </w:numPr>
    </w:pPr>
    <w:rPr>
      <w:sz w:val="21"/>
      <w:szCs w:val="24"/>
    </w:rPr>
  </w:style>
  <w:style w:type="paragraph" w:styleId="af6">
    <w:name w:val="List Paragraph"/>
    <w:basedOn w:val="a5"/>
    <w:uiPriority w:val="34"/>
    <w:qFormat/>
    <w:rsid w:val="0002145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pPr>
      <w:widowControl w:val="0"/>
      <w:jc w:val="both"/>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555932">
      <w:bodyDiv w:val="1"/>
      <w:marLeft w:val="125"/>
      <w:marRight w:val="125"/>
      <w:marTop w:val="125"/>
      <w:marBottom w:val="125"/>
      <w:divBdr>
        <w:top w:val="none" w:sz="0" w:space="0" w:color="auto"/>
        <w:left w:val="none" w:sz="0" w:space="0" w:color="auto"/>
        <w:bottom w:val="none" w:sz="0" w:space="0" w:color="auto"/>
        <w:right w:val="none" w:sz="0" w:space="0" w:color="auto"/>
      </w:divBdr>
      <w:divsChild>
        <w:div w:id="2081366603">
          <w:marLeft w:val="0"/>
          <w:marRight w:val="0"/>
          <w:marTop w:val="0"/>
          <w:marBottom w:val="0"/>
          <w:divBdr>
            <w:top w:val="none" w:sz="0" w:space="0" w:color="auto"/>
            <w:left w:val="none" w:sz="0" w:space="0" w:color="auto"/>
            <w:bottom w:val="none" w:sz="0" w:space="0" w:color="auto"/>
            <w:right w:val="none" w:sz="0" w:space="0" w:color="auto"/>
          </w:divBdr>
        </w:div>
      </w:divsChild>
    </w:div>
    <w:div w:id="677123323">
      <w:bodyDiv w:val="1"/>
      <w:marLeft w:val="136"/>
      <w:marRight w:val="136"/>
      <w:marTop w:val="136"/>
      <w:marBottom w:val="0"/>
      <w:divBdr>
        <w:top w:val="none" w:sz="0" w:space="0" w:color="auto"/>
        <w:left w:val="none" w:sz="0" w:space="0" w:color="auto"/>
        <w:bottom w:val="none" w:sz="0" w:space="0" w:color="auto"/>
        <w:right w:val="none" w:sz="0" w:space="0" w:color="auto"/>
      </w:divBdr>
      <w:divsChild>
        <w:div w:id="2013139146">
          <w:marLeft w:val="0"/>
          <w:marRight w:val="0"/>
          <w:marTop w:val="0"/>
          <w:marBottom w:val="0"/>
          <w:divBdr>
            <w:top w:val="none" w:sz="0" w:space="0" w:color="auto"/>
            <w:left w:val="none" w:sz="0" w:space="0" w:color="auto"/>
            <w:bottom w:val="none" w:sz="0" w:space="0" w:color="auto"/>
            <w:right w:val="none" w:sz="0" w:space="0" w:color="auto"/>
          </w:divBdr>
        </w:div>
      </w:divsChild>
    </w:div>
    <w:div w:id="2016836768">
      <w:bodyDiv w:val="1"/>
      <w:marLeft w:val="115"/>
      <w:marRight w:val="115"/>
      <w:marTop w:val="115"/>
      <w:marBottom w:val="115"/>
      <w:divBdr>
        <w:top w:val="none" w:sz="0" w:space="0" w:color="auto"/>
        <w:left w:val="none" w:sz="0" w:space="0" w:color="auto"/>
        <w:bottom w:val="none" w:sz="0" w:space="0" w:color="auto"/>
        <w:right w:val="none" w:sz="0" w:space="0" w:color="auto"/>
      </w:divBdr>
      <w:divsChild>
        <w:div w:id="473375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5.emf"/><Relationship Id="rId22" Type="http://schemas.openxmlformats.org/officeDocument/2006/relationships/comments" Target="comments.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B7E8BD"/>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C6937-9506-4983-B6AD-8A4238ADB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20</Pages>
  <Words>1279</Words>
  <Characters>7292</Characters>
  <Application>Microsoft Office Word</Application>
  <DocSecurity>0</DocSecurity>
  <Lines>60</Lines>
  <Paragraphs>17</Paragraphs>
  <ScaleCrop>false</ScaleCrop>
  <Company>sttri</Company>
  <LinksUpToDate>false</LinksUpToDate>
  <CharactersWithSpaces>8554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yangxl</dc:creator>
  <cp:keywords/>
  <dc:description/>
  <cp:lastModifiedBy>island</cp:lastModifiedBy>
  <cp:revision>17</cp:revision>
  <dcterms:created xsi:type="dcterms:W3CDTF">2010-06-07T05:56:00Z</dcterms:created>
  <dcterms:modified xsi:type="dcterms:W3CDTF">2010-06-13T03:53:00Z</dcterms:modified>
</cp:coreProperties>
</file>