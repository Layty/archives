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652"/>
        <w:gridCol w:w="3711"/>
      </w:tblGrid>
      <w:tr w:rsidR="00CB4765" w:rsidRPr="00CB4765" w:rsidTr="00CB4765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Signal Name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Function</w:t>
            </w:r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GPIO_11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SY6288 enable</w:t>
            </w:r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GPIO_12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SY6288 enable</w:t>
            </w:r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86DF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  <w:shd w:val="pct15" w:color="auto" w:fill="FFFFFF"/>
              </w:rPr>
            </w:pPr>
            <w:del w:id="0" w:author="prfeng" w:date="2014-10-28T00:03:00Z">
              <w:r w:rsidRPr="00C86DF5" w:rsidDel="00C86DF5">
                <w:rPr>
                  <w:rFonts w:ascii="Calibri" w:eastAsia="宋体" w:hAnsi="Calibri" w:cs="Calibri"/>
                  <w:color w:val="000000"/>
                  <w:kern w:val="0"/>
                  <w:sz w:val="18"/>
                  <w:szCs w:val="18"/>
                  <w:shd w:val="pct15" w:color="auto" w:fill="FFFFFF"/>
                </w:rPr>
                <w:delText>GPIO_13</w:delText>
              </w:r>
            </w:del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86DF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  <w:shd w:val="pct15" w:color="auto" w:fill="FFFFFF"/>
              </w:rPr>
            </w:pPr>
            <w:del w:id="1" w:author="prfeng" w:date="2014-10-28T00:03:00Z">
              <w:r w:rsidRPr="00C86DF5" w:rsidDel="00C86DF5">
                <w:rPr>
                  <w:rFonts w:ascii="Calibri" w:eastAsia="宋体" w:hAnsi="Calibri" w:cs="Calibri"/>
                  <w:color w:val="000000"/>
                  <w:kern w:val="0"/>
                  <w:sz w:val="18"/>
                  <w:szCs w:val="18"/>
                  <w:shd w:val="pct15" w:color="auto" w:fill="FFFFFF"/>
                </w:rPr>
                <w:delText>I</w:delText>
              </w:r>
            </w:del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86DF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  <w:shd w:val="pct15" w:color="auto" w:fill="FFFFFF"/>
              </w:rPr>
            </w:pPr>
            <w:del w:id="2" w:author="prfeng" w:date="2014-10-28T00:03:00Z">
              <w:r w:rsidRPr="00C86DF5" w:rsidDel="00C86DF5">
                <w:rPr>
                  <w:rFonts w:ascii="Calibri" w:eastAsia="宋体" w:hAnsi="Calibri" w:cs="Calibri"/>
                  <w:color w:val="000000"/>
                  <w:kern w:val="0"/>
                  <w:sz w:val="18"/>
                  <w:szCs w:val="18"/>
                  <w:shd w:val="pct15" w:color="auto" w:fill="FFFFFF"/>
                </w:rPr>
                <w:delText>Factory reset</w:delText>
              </w:r>
            </w:del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GPIO_14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宋体" w:eastAsia="宋体" w:hAnsi="宋体" w:cs="Calibri" w:hint="eastAsia"/>
                <w:color w:val="000000"/>
                <w:kern w:val="0"/>
                <w:sz w:val="18"/>
                <w:szCs w:val="18"/>
              </w:rPr>
              <w:t>预留</w:t>
            </w: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WAN_LED</w:t>
            </w:r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GPIO_22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keepNext/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POWER_LED</w:t>
            </w:r>
            <w:r w:rsidR="00F91246"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（地位</w:t>
            </w:r>
            <w:r w:rsidR="00F91246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有效）</w:t>
            </w:r>
          </w:p>
        </w:tc>
      </w:tr>
      <w:tr w:rsidR="00CB4765" w:rsidRPr="00CB4765" w:rsidTr="00CB4765"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GPIO_</w:t>
            </w:r>
            <w:del w:id="3" w:author="prfeng" w:date="2014-10-28T00:03:00Z">
              <w:r w:rsidRPr="00CB4765" w:rsidDel="00C86DF5">
                <w:rPr>
                  <w:rFonts w:ascii="Calibri" w:eastAsia="宋体" w:hAnsi="Calibri" w:cs="Calibri"/>
                  <w:color w:val="000000"/>
                  <w:kern w:val="0"/>
                  <w:sz w:val="18"/>
                  <w:szCs w:val="18"/>
                </w:rPr>
                <w:delText>23</w:delText>
              </w:r>
            </w:del>
            <w:ins w:id="4" w:author="prfeng" w:date="2014-10-28T00:03:00Z">
              <w:r w:rsidR="00C86DF5">
                <w:rPr>
                  <w:rFonts w:ascii="Calibri" w:eastAsia="宋体" w:hAnsi="Calibri" w:cs="Calibri" w:hint="eastAsia"/>
                  <w:color w:val="000000"/>
                  <w:kern w:val="0"/>
                  <w:sz w:val="18"/>
                  <w:szCs w:val="18"/>
                </w:rPr>
                <w:t>13</w:t>
              </w:r>
            </w:ins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765" w:rsidRPr="00CB4765" w:rsidRDefault="00CB4765" w:rsidP="00CB4765">
            <w:pPr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del w:id="5" w:author="prfeng" w:date="2014-10-28T00:03:00Z">
              <w:r w:rsidRPr="00CB4765" w:rsidDel="00C86DF5">
                <w:rPr>
                  <w:rFonts w:ascii="Calibri" w:eastAsia="宋体" w:hAnsi="Calibri" w:cs="Calibri"/>
                  <w:color w:val="000000"/>
                  <w:kern w:val="0"/>
                  <w:sz w:val="18"/>
                  <w:szCs w:val="18"/>
                </w:rPr>
                <w:delText>O</w:delText>
              </w:r>
            </w:del>
            <w:ins w:id="6" w:author="prfeng" w:date="2014-10-28T00:03:00Z">
              <w:r w:rsidR="00C86DF5">
                <w:rPr>
                  <w:rFonts w:ascii="Calibri" w:eastAsia="宋体" w:hAnsi="Calibri" w:cs="Calibri" w:hint="eastAsia"/>
                  <w:color w:val="000000"/>
                  <w:kern w:val="0"/>
                  <w:sz w:val="18"/>
                  <w:szCs w:val="18"/>
                </w:rPr>
                <w:t>I</w:t>
              </w:r>
            </w:ins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4765" w:rsidRPr="00CB4765" w:rsidRDefault="00CB4765" w:rsidP="00CB4765">
            <w:pPr>
              <w:keepNext/>
              <w:widowControl/>
              <w:spacing w:line="25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4765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NRST</w:t>
            </w:r>
            <w:r w:rsidRPr="00CB4765">
              <w:rPr>
                <w:rFonts w:ascii="宋体" w:eastAsia="宋体" w:hAnsi="宋体" w:cs="Calibri" w:hint="eastAsia"/>
                <w:color w:val="000000"/>
                <w:kern w:val="0"/>
                <w:sz w:val="18"/>
                <w:szCs w:val="18"/>
              </w:rPr>
              <w:t>（出厂复位）</w:t>
            </w:r>
          </w:p>
        </w:tc>
      </w:tr>
    </w:tbl>
    <w:p w:rsidR="001166B1" w:rsidRDefault="001166B1">
      <w:pPr>
        <w:rPr>
          <w:rFonts w:hint="eastAsia"/>
        </w:rPr>
      </w:pPr>
    </w:p>
    <w:p w:rsidR="00E25E89" w:rsidRDefault="00E25E89">
      <w:pPr>
        <w:rPr>
          <w:rFonts w:hint="eastAsia"/>
        </w:rPr>
      </w:pPr>
      <w:r>
        <w:t>G</w:t>
      </w:r>
      <w:r>
        <w:rPr>
          <w:rFonts w:hint="eastAsia"/>
        </w:rPr>
        <w:t xml:space="preserve">pio11  </w:t>
      </w:r>
    </w:p>
    <w:p w:rsidR="00E25E89" w:rsidRDefault="00E25E89">
      <w:pPr>
        <w:rPr>
          <w:rFonts w:hint="eastAsia"/>
        </w:rPr>
      </w:pPr>
      <w:r>
        <w:rPr>
          <w:rFonts w:hint="eastAsia"/>
        </w:rPr>
        <w:t>插口：主插口</w:t>
      </w:r>
    </w:p>
    <w:p w:rsidR="00E25E89" w:rsidRDefault="00E25E89">
      <w:pPr>
        <w:rPr>
          <w:rFonts w:hint="eastAsia"/>
        </w:rPr>
      </w:pPr>
      <w:r>
        <w:t>U</w:t>
      </w:r>
      <w:r>
        <w:rPr>
          <w:rFonts w:hint="eastAsia"/>
        </w:rPr>
        <w:t>sb</w:t>
      </w:r>
      <w:proofErr w:type="gramStart"/>
      <w:r>
        <w:rPr>
          <w:rFonts w:hint="eastAsia"/>
        </w:rPr>
        <w:t>:usb1</w:t>
      </w:r>
      <w:proofErr w:type="gramEnd"/>
      <w:r>
        <w:rPr>
          <w:rFonts w:hint="eastAsia"/>
        </w:rPr>
        <w:t xml:space="preserve">-1.1:1.0 </w:t>
      </w:r>
    </w:p>
    <w:p w:rsidR="00E25E89" w:rsidRDefault="00E25E8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irection</w:t>
      </w:r>
      <w:proofErr w:type="gramStart"/>
      <w:r>
        <w:rPr>
          <w:rFonts w:hint="eastAsia"/>
        </w:rPr>
        <w:t>:out</w:t>
      </w:r>
      <w:bookmarkStart w:id="7" w:name="_GoBack"/>
      <w:bookmarkEnd w:id="7"/>
      <w:proofErr w:type="spellEnd"/>
      <w:proofErr w:type="gramEnd"/>
    </w:p>
    <w:p w:rsidR="00E25E89" w:rsidRDefault="00E25E89">
      <w:pPr>
        <w:rPr>
          <w:rFonts w:hint="eastAsia"/>
        </w:rPr>
      </w:pPr>
      <w:r>
        <w:t>V</w:t>
      </w:r>
      <w:r>
        <w:rPr>
          <w:rFonts w:hint="eastAsia"/>
        </w:rPr>
        <w:t>alue:</w:t>
      </w:r>
    </w:p>
    <w:p w:rsidR="00E25E89" w:rsidRDefault="00E25E89">
      <w:pPr>
        <w:rPr>
          <w:rFonts w:hint="eastAsia"/>
        </w:rPr>
      </w:pPr>
      <w:r>
        <w:rPr>
          <w:rFonts w:hint="eastAsia"/>
        </w:rPr>
        <w:t>0-</w:t>
      </w:r>
      <w:r>
        <w:rPr>
          <w:rFonts w:hint="eastAsia"/>
        </w:rPr>
        <w:t>直接关闭</w:t>
      </w:r>
    </w:p>
    <w:p w:rsidR="00E25E89" w:rsidRDefault="00E25E89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保护模式</w:t>
      </w:r>
    </w:p>
    <w:p w:rsidR="00E25E89" w:rsidRDefault="00E25E89">
      <w:pPr>
        <w:rPr>
          <w:rFonts w:hint="eastAsia"/>
        </w:rPr>
      </w:pPr>
    </w:p>
    <w:p w:rsidR="00E25E89" w:rsidRDefault="00E25E89" w:rsidP="00E25E89">
      <w:pPr>
        <w:rPr>
          <w:rFonts w:hint="eastAsia"/>
        </w:rPr>
      </w:pPr>
      <w:r>
        <w:t>G</w:t>
      </w:r>
      <w:r>
        <w:rPr>
          <w:rFonts w:hint="eastAsia"/>
        </w:rPr>
        <w:t>pio</w:t>
      </w:r>
      <w:r>
        <w:rPr>
          <w:rFonts w:hint="eastAsia"/>
        </w:rPr>
        <w:t>12</w:t>
      </w:r>
      <w:r>
        <w:rPr>
          <w:rFonts w:hint="eastAsia"/>
        </w:rPr>
        <w:t xml:space="preserve">  </w:t>
      </w:r>
    </w:p>
    <w:p w:rsidR="00E25E89" w:rsidRDefault="00E25E89" w:rsidP="00E25E89">
      <w:pPr>
        <w:rPr>
          <w:rFonts w:hint="eastAsia"/>
        </w:rPr>
      </w:pPr>
      <w:r>
        <w:rPr>
          <w:rFonts w:hint="eastAsia"/>
        </w:rPr>
        <w:t>插口：扩展插口</w:t>
      </w:r>
    </w:p>
    <w:p w:rsidR="00E25E89" w:rsidRDefault="00E25E89" w:rsidP="00E25E89">
      <w:pPr>
        <w:rPr>
          <w:rFonts w:hint="eastAsia"/>
        </w:rPr>
      </w:pPr>
      <w:r>
        <w:t>U</w:t>
      </w:r>
      <w:r>
        <w:rPr>
          <w:rFonts w:hint="eastAsia"/>
        </w:rPr>
        <w:t>sb</w:t>
      </w:r>
      <w:proofErr w:type="gramStart"/>
      <w:r>
        <w:rPr>
          <w:rFonts w:hint="eastAsia"/>
        </w:rPr>
        <w:t>:</w:t>
      </w:r>
      <w:r>
        <w:rPr>
          <w:rFonts w:hint="eastAsia"/>
        </w:rPr>
        <w:t>usb1</w:t>
      </w:r>
      <w:proofErr w:type="gramEnd"/>
      <w:r>
        <w:rPr>
          <w:rFonts w:hint="eastAsia"/>
        </w:rPr>
        <w:t>-1.3</w:t>
      </w:r>
      <w:r>
        <w:rPr>
          <w:rFonts w:hint="eastAsia"/>
        </w:rPr>
        <w:t xml:space="preserve">:1.0 </w:t>
      </w:r>
    </w:p>
    <w:p w:rsidR="00E25E89" w:rsidRDefault="00E25E89" w:rsidP="00E25E8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irection</w:t>
      </w:r>
      <w:proofErr w:type="gramStart"/>
      <w:r>
        <w:rPr>
          <w:rFonts w:hint="eastAsia"/>
        </w:rPr>
        <w:t>:out</w:t>
      </w:r>
      <w:proofErr w:type="spellEnd"/>
      <w:proofErr w:type="gramEnd"/>
    </w:p>
    <w:p w:rsidR="00E25E89" w:rsidRDefault="00E25E89" w:rsidP="00E25E89">
      <w:pPr>
        <w:rPr>
          <w:rFonts w:hint="eastAsia"/>
        </w:rPr>
      </w:pPr>
      <w:r>
        <w:t>V</w:t>
      </w:r>
      <w:r>
        <w:rPr>
          <w:rFonts w:hint="eastAsia"/>
        </w:rPr>
        <w:t>alue:</w:t>
      </w:r>
    </w:p>
    <w:p w:rsidR="00E25E89" w:rsidRDefault="00E25E89" w:rsidP="00E25E89">
      <w:pPr>
        <w:rPr>
          <w:rFonts w:hint="eastAsia"/>
        </w:rPr>
      </w:pPr>
      <w:r>
        <w:rPr>
          <w:rFonts w:hint="eastAsia"/>
        </w:rPr>
        <w:t>0-</w:t>
      </w:r>
      <w:r>
        <w:rPr>
          <w:rFonts w:hint="eastAsia"/>
        </w:rPr>
        <w:t>直接关闭</w:t>
      </w:r>
    </w:p>
    <w:p w:rsidR="00E25E89" w:rsidRDefault="00C86DF5" w:rsidP="00C86DF5">
      <w:pPr>
        <w:rPr>
          <w:rFonts w:hint="eastAsia"/>
        </w:rPr>
      </w:pPr>
      <w:r>
        <w:rPr>
          <w:rFonts w:hint="eastAsia"/>
        </w:rPr>
        <w:t>1-</w:t>
      </w:r>
      <w:r w:rsidR="00E25E89">
        <w:rPr>
          <w:rFonts w:hint="eastAsia"/>
        </w:rPr>
        <w:t>保护模式</w:t>
      </w:r>
    </w:p>
    <w:p w:rsidR="00C86DF5" w:rsidRDefault="00C86DF5" w:rsidP="00C86DF5">
      <w:pPr>
        <w:rPr>
          <w:rFonts w:hint="eastAsia"/>
        </w:rPr>
      </w:pPr>
    </w:p>
    <w:p w:rsidR="00C86DF5" w:rsidRDefault="00C86DF5" w:rsidP="00C86DF5">
      <w:pPr>
        <w:rPr>
          <w:rFonts w:hint="eastAsia"/>
        </w:rPr>
      </w:pPr>
      <w:r>
        <w:rPr>
          <w:rFonts w:hint="eastAsia"/>
        </w:rPr>
        <w:t>Gpio13</w:t>
      </w:r>
    </w:p>
    <w:p w:rsidR="00C86DF5" w:rsidRDefault="00C86DF5" w:rsidP="00C86DF5">
      <w:pPr>
        <w:rPr>
          <w:rFonts w:hint="eastAsia"/>
        </w:rPr>
      </w:pPr>
      <w:r>
        <w:t>R</w:t>
      </w:r>
      <w:r>
        <w:rPr>
          <w:rFonts w:hint="eastAsia"/>
        </w:rPr>
        <w:t>eset</w:t>
      </w:r>
      <w:r>
        <w:rPr>
          <w:rFonts w:hint="eastAsia"/>
        </w:rPr>
        <w:t>按钮</w:t>
      </w:r>
    </w:p>
    <w:p w:rsidR="00E25E89" w:rsidRDefault="00E25E89">
      <w:pPr>
        <w:rPr>
          <w:rFonts w:hint="eastAsia"/>
        </w:rPr>
      </w:pPr>
      <w:r>
        <w:rPr>
          <w:rFonts w:hint="eastAsia"/>
        </w:rPr>
        <w:t xml:space="preserve"> </w:t>
      </w:r>
    </w:p>
    <w:p w:rsidR="00E25E89" w:rsidRPr="00E25E89" w:rsidRDefault="00E25E89"/>
    <w:sectPr w:rsidR="00E25E89" w:rsidRPr="00E25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1DB3"/>
    <w:multiLevelType w:val="hybridMultilevel"/>
    <w:tmpl w:val="776CDD02"/>
    <w:lvl w:ilvl="0" w:tplc="FD4015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3F"/>
    <w:rsid w:val="001166B1"/>
    <w:rsid w:val="00C86DF5"/>
    <w:rsid w:val="00CB4765"/>
    <w:rsid w:val="00D36E3F"/>
    <w:rsid w:val="00E25E89"/>
    <w:rsid w:val="00F9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prfeng</cp:lastModifiedBy>
  <cp:revision>5</cp:revision>
  <dcterms:created xsi:type="dcterms:W3CDTF">2014-10-16T02:43:00Z</dcterms:created>
  <dcterms:modified xsi:type="dcterms:W3CDTF">2014-10-27T16:03:00Z</dcterms:modified>
</cp:coreProperties>
</file>